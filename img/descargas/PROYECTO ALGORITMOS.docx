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E8C26" w14:textId="400349CA" w:rsidR="3251D534" w:rsidRDefault="3251D534" w:rsidP="612FD3C9">
      <w:pPr>
        <w:jc w:val="center"/>
      </w:pPr>
      <w:r>
        <w:rPr>
          <w:noProof/>
        </w:rPr>
        <w:drawing>
          <wp:inline distT="0" distB="0" distL="0" distR="0" wp14:anchorId="6AE4D847" wp14:editId="17C035B2">
            <wp:extent cx="2771775" cy="838200"/>
            <wp:effectExtent l="0" t="0" r="0" b="0"/>
            <wp:docPr id="2033385735" name="Imagen 203338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B75AB1" w14:textId="50ECB2D1" w:rsidR="612FD3C9" w:rsidRDefault="612FD3C9" w:rsidP="612FD3C9">
      <w:pPr>
        <w:jc w:val="center"/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</w:pPr>
    </w:p>
    <w:p w14:paraId="23949401" w14:textId="68A659E4" w:rsidR="5D09569C" w:rsidRDefault="5D09569C" w:rsidP="1CCB319D">
      <w:pPr>
        <w:jc w:val="center"/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</w:pPr>
      <w:r w:rsidRPr="1CCB319D"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  <w:t>Avance del proyecto final 1</w:t>
      </w:r>
    </w:p>
    <w:p w14:paraId="06E1CFFE" w14:textId="221F8C76" w:rsidR="00900B06" w:rsidRPr="00784544" w:rsidRDefault="00900B06" w:rsidP="1CCB319D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  <w:t>Net</w:t>
      </w:r>
      <w:r w:rsidR="00D83946"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  <w:t>B</w:t>
      </w:r>
      <w:r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  <w:t xml:space="preserve">eans </w:t>
      </w:r>
      <w:r w:rsidR="00453461"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  <w:t>18, JDK 20</w:t>
      </w:r>
    </w:p>
    <w:p w14:paraId="4FED26FD" w14:textId="253FFD5B" w:rsidR="17689604" w:rsidRPr="00784544" w:rsidRDefault="17689604" w:rsidP="612FD3C9">
      <w:pPr>
        <w:rPr>
          <w:rFonts w:ascii="Calibri" w:eastAsia="Calibri" w:hAnsi="Calibri" w:cs="Calibri"/>
          <w:color w:val="000000" w:themeColor="text1"/>
          <w:lang w:val="es-PE"/>
        </w:rPr>
      </w:pPr>
      <w:r w:rsidRPr="00784544">
        <w:rPr>
          <w:lang w:val="es-PE"/>
        </w:rPr>
        <w:br/>
      </w:r>
      <w:r w:rsidRPr="00784544">
        <w:rPr>
          <w:lang w:val="es-PE"/>
        </w:rPr>
        <w:tab/>
      </w:r>
    </w:p>
    <w:p w14:paraId="2F2E32FE" w14:textId="0FE6172F" w:rsidR="17689604" w:rsidRPr="00784544" w:rsidRDefault="17689604" w:rsidP="1CCB319D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1CCB319D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Anton Bejarano, Richard Dominith          U21200264</w:t>
      </w:r>
    </w:p>
    <w:p w14:paraId="6D2BAC32" w14:textId="37EA923B" w:rsidR="17689604" w:rsidRPr="00784544" w:rsidRDefault="17689604" w:rsidP="612FD3C9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1CCB319D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Falcón Espiritu, Walter Daniel                  U21308391</w:t>
      </w:r>
    </w:p>
    <w:p w14:paraId="388F869D" w14:textId="13B2F497" w:rsidR="17689604" w:rsidRPr="00784544" w:rsidRDefault="17689604" w:rsidP="612FD3C9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612FD3C9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Cisneros Camiloaga, Adrián Alexander    U21305535</w:t>
      </w:r>
    </w:p>
    <w:p w14:paraId="2B89872A" w14:textId="6503F132" w:rsidR="0868584E" w:rsidRDefault="0868584E" w:rsidP="612FD3C9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612FD3C9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Peña Aynayanque, George Anthony         U21209942</w:t>
      </w:r>
    </w:p>
    <w:p w14:paraId="698EEE33" w14:textId="044273F8" w:rsidR="17689604" w:rsidRPr="00784544" w:rsidRDefault="17689604">
      <w:pPr>
        <w:rPr>
          <w:lang w:val="es-PE"/>
        </w:rPr>
      </w:pPr>
      <w:r w:rsidRPr="00784544">
        <w:rPr>
          <w:lang w:val="es-PE"/>
        </w:rPr>
        <w:br/>
      </w:r>
      <w:r w:rsidRPr="00784544">
        <w:rPr>
          <w:lang w:val="es-PE"/>
        </w:rPr>
        <w:br/>
      </w:r>
    </w:p>
    <w:p w14:paraId="3FBBAA03" w14:textId="4728F978" w:rsidR="760A1492" w:rsidRDefault="760A1492" w:rsidP="1CCB319D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1CCB319D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Curso:</w:t>
      </w:r>
    </w:p>
    <w:p w14:paraId="216E9BE9" w14:textId="35354445" w:rsidR="760A1492" w:rsidRPr="00784544" w:rsidRDefault="760A1492" w:rsidP="1CCB319D">
      <w:pPr>
        <w:jc w:val="center"/>
        <w:rPr>
          <w:lang w:val="es-PE"/>
        </w:rPr>
      </w:pPr>
      <w:r w:rsidRPr="1CCB319D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ALGORITMOS Y ESTRUCTURAS DE DATOS</w:t>
      </w:r>
    </w:p>
    <w:p w14:paraId="22DA317C" w14:textId="740F5275" w:rsidR="760A1492" w:rsidRDefault="760A1492" w:rsidP="1CCB319D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1CCB319D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Sección:</w:t>
      </w:r>
    </w:p>
    <w:p w14:paraId="630C480A" w14:textId="53E9175D" w:rsidR="760A1492" w:rsidRPr="00784544" w:rsidRDefault="760A1492" w:rsidP="1CCB319D">
      <w:pPr>
        <w:jc w:val="center"/>
        <w:rPr>
          <w:lang w:val="es-PE"/>
        </w:rPr>
      </w:pPr>
      <w:r w:rsidRPr="1CCB319D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24944</w:t>
      </w:r>
    </w:p>
    <w:p w14:paraId="37C73F71" w14:textId="0C5B5CE6" w:rsidR="00F53B38" w:rsidRDefault="17689604" w:rsidP="612FD3C9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1CCB319D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 xml:space="preserve">Docente: </w:t>
      </w:r>
    </w:p>
    <w:p w14:paraId="2060E41F" w14:textId="77777777" w:rsidR="006438BE" w:rsidRDefault="2E486360" w:rsidP="00F53B38">
      <w:pPr>
        <w:jc w:val="center"/>
        <w:rPr>
          <w:lang w:val="es-PE"/>
        </w:rPr>
      </w:pPr>
      <w:r w:rsidRPr="00C57B63">
        <w:rPr>
          <w:rFonts w:ascii="Arial" w:hAnsi="Arial" w:cs="Arial"/>
          <w:sz w:val="30"/>
          <w:szCs w:val="30"/>
          <w:lang w:val="es-PE"/>
        </w:rPr>
        <w:t>LIZARDO SILVA UBALDO</w:t>
      </w:r>
      <w:r w:rsidR="00F53B38" w:rsidRPr="00A96033">
        <w:rPr>
          <w:lang w:val="es-PE"/>
        </w:rPr>
        <w:br/>
      </w:r>
    </w:p>
    <w:p w14:paraId="14B65748" w14:textId="77777777" w:rsidR="006438BE" w:rsidRDefault="006438BE" w:rsidP="00F53B38">
      <w:pPr>
        <w:jc w:val="center"/>
        <w:rPr>
          <w:lang w:val="es-PE"/>
        </w:rPr>
      </w:pPr>
    </w:p>
    <w:p w14:paraId="3C52B17C" w14:textId="77777777" w:rsidR="006438BE" w:rsidRDefault="006438BE" w:rsidP="00F53B38">
      <w:pPr>
        <w:jc w:val="center"/>
        <w:rPr>
          <w:lang w:val="es-PE"/>
        </w:rPr>
      </w:pPr>
    </w:p>
    <w:p w14:paraId="19B8776E" w14:textId="77777777" w:rsidR="006438BE" w:rsidRDefault="006438BE" w:rsidP="00F53B38">
      <w:pPr>
        <w:jc w:val="center"/>
        <w:rPr>
          <w:lang w:val="es-PE"/>
        </w:rPr>
      </w:pPr>
    </w:p>
    <w:p w14:paraId="77D77486" w14:textId="77777777" w:rsidR="006438BE" w:rsidRDefault="006438BE" w:rsidP="00F53B38">
      <w:pPr>
        <w:jc w:val="center"/>
        <w:rPr>
          <w:lang w:val="es-PE"/>
        </w:rPr>
      </w:pPr>
    </w:p>
    <w:p w14:paraId="13694E51" w14:textId="77777777" w:rsidR="006438BE" w:rsidRDefault="006438BE" w:rsidP="00F53B38">
      <w:pPr>
        <w:jc w:val="center"/>
        <w:rPr>
          <w:lang w:val="es-PE"/>
        </w:rPr>
      </w:pPr>
    </w:p>
    <w:p w14:paraId="56405F4F" w14:textId="1F9E3523" w:rsidR="17689604" w:rsidRPr="00C57B63" w:rsidRDefault="00F53B38" w:rsidP="00F53B38">
      <w:pPr>
        <w:jc w:val="center"/>
        <w:rPr>
          <w:rFonts w:ascii="Arial" w:eastAsia="Calibri" w:hAnsi="Arial" w:cs="Arial"/>
          <w:color w:val="000000" w:themeColor="text1"/>
          <w:sz w:val="30"/>
          <w:szCs w:val="30"/>
          <w:lang w:val="es-PE"/>
        </w:rPr>
      </w:pPr>
      <w:r w:rsidRPr="00A96033">
        <w:rPr>
          <w:lang w:val="es-PE"/>
        </w:rPr>
        <w:br/>
      </w:r>
    </w:p>
    <w:p w14:paraId="17C7EA5D" w14:textId="0F9D6BE3" w:rsidR="00704AD0" w:rsidRDefault="0054397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368675" w:history="1"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1.</w:t>
        </w:r>
        <w:r w:rsidR="00704AD0">
          <w:rPr>
            <w:rFonts w:eastAsiaTheme="minorEastAsia"/>
            <w:noProof/>
            <w:kern w:val="2"/>
            <w:lang w:val="es-PE" w:eastAsia="es-PE"/>
            <w14:ligatures w14:val="standardContextual"/>
          </w:rPr>
          <w:tab/>
        </w:r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Aspectos generales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_Toc145368675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3</w:t>
        </w:r>
        <w:r w:rsidR="00704AD0">
          <w:rPr>
            <w:noProof/>
            <w:webHidden/>
          </w:rPr>
          <w:fldChar w:fldCharType="end"/>
        </w:r>
      </w:hyperlink>
    </w:p>
    <w:p w14:paraId="6B76A675" w14:textId="708908BF" w:rsidR="00704AD0" w:rsidRDefault="0011761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hyperlink w:anchor="_Toc145368676" w:history="1"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1.1.</w:t>
        </w:r>
        <w:r w:rsidR="00704AD0">
          <w:rPr>
            <w:rFonts w:eastAsiaTheme="minorEastAsia"/>
            <w:noProof/>
            <w:kern w:val="2"/>
            <w:lang w:val="es-PE" w:eastAsia="es-PE"/>
            <w14:ligatures w14:val="standardContextual"/>
          </w:rPr>
          <w:tab/>
        </w:r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Descripción del problema: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_Toc145368676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3</w:t>
        </w:r>
        <w:r w:rsidR="00704AD0">
          <w:rPr>
            <w:noProof/>
            <w:webHidden/>
          </w:rPr>
          <w:fldChar w:fldCharType="end"/>
        </w:r>
      </w:hyperlink>
    </w:p>
    <w:p w14:paraId="41DCCAF1" w14:textId="45DE2269" w:rsidR="00704AD0" w:rsidRDefault="0011761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hyperlink w:anchor="_Toc145368677" w:history="1"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1.2.</w:t>
        </w:r>
        <w:r w:rsidR="00704AD0">
          <w:rPr>
            <w:rFonts w:eastAsiaTheme="minorEastAsia"/>
            <w:noProof/>
            <w:kern w:val="2"/>
            <w:lang w:val="es-PE" w:eastAsia="es-PE"/>
            <w14:ligatures w14:val="standardContextual"/>
          </w:rPr>
          <w:tab/>
        </w:r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Objetivos de solución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_Toc145368677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3</w:t>
        </w:r>
        <w:r w:rsidR="00704AD0">
          <w:rPr>
            <w:noProof/>
            <w:webHidden/>
          </w:rPr>
          <w:fldChar w:fldCharType="end"/>
        </w:r>
      </w:hyperlink>
    </w:p>
    <w:p w14:paraId="4E6263E1" w14:textId="67A8E2E1" w:rsidR="00704AD0" w:rsidRDefault="0011761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hyperlink w:anchor="_Toc145368678" w:history="1"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2.</w:t>
        </w:r>
        <w:r w:rsidR="00704AD0">
          <w:rPr>
            <w:rFonts w:eastAsiaTheme="minorEastAsia"/>
            <w:noProof/>
            <w:kern w:val="2"/>
            <w:lang w:val="es-PE" w:eastAsia="es-PE"/>
            <w14:ligatures w14:val="standardContextual"/>
          </w:rPr>
          <w:tab/>
        </w:r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Diseño de la aplicación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_Toc145368678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4</w:t>
        </w:r>
        <w:r w:rsidR="00704AD0">
          <w:rPr>
            <w:noProof/>
            <w:webHidden/>
          </w:rPr>
          <w:fldChar w:fldCharType="end"/>
        </w:r>
      </w:hyperlink>
    </w:p>
    <w:p w14:paraId="2F9E90E5" w14:textId="4EB114D2" w:rsidR="00704AD0" w:rsidRDefault="0011761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hyperlink w:anchor="_Toc145368679" w:history="1"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2.1.</w:t>
        </w:r>
        <w:r w:rsidR="00704AD0">
          <w:rPr>
            <w:rFonts w:eastAsiaTheme="minorEastAsia"/>
            <w:noProof/>
            <w:kern w:val="2"/>
            <w:lang w:val="es-PE" w:eastAsia="es-PE"/>
            <w14:ligatures w14:val="standardContextual"/>
          </w:rPr>
          <w:tab/>
        </w:r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Funcionalidad de la aplicación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_Toc145368679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4</w:t>
        </w:r>
        <w:r w:rsidR="00704AD0">
          <w:rPr>
            <w:noProof/>
            <w:webHidden/>
          </w:rPr>
          <w:fldChar w:fldCharType="end"/>
        </w:r>
      </w:hyperlink>
    </w:p>
    <w:p w14:paraId="71297914" w14:textId="565DDC8F" w:rsidR="00704AD0" w:rsidRDefault="0011761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hyperlink w:anchor="_Toc145368680" w:history="1"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3.</w:t>
        </w:r>
        <w:r w:rsidR="00704AD0">
          <w:rPr>
            <w:rFonts w:eastAsiaTheme="minorEastAsia"/>
            <w:noProof/>
            <w:kern w:val="2"/>
            <w:lang w:val="es-PE" w:eastAsia="es-PE"/>
            <w14:ligatures w14:val="standardContextual"/>
          </w:rPr>
          <w:tab/>
        </w:r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Desarrollo de la aplicación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_Toc145368680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4</w:t>
        </w:r>
        <w:r w:rsidR="00704AD0">
          <w:rPr>
            <w:noProof/>
            <w:webHidden/>
          </w:rPr>
          <w:fldChar w:fldCharType="end"/>
        </w:r>
      </w:hyperlink>
    </w:p>
    <w:p w14:paraId="5F16F6F0" w14:textId="63F5F218" w:rsidR="00704AD0" w:rsidRDefault="0011761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hyperlink w:anchor="_Toc145368681" w:history="1"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3.1.</w:t>
        </w:r>
        <w:r w:rsidR="00704AD0">
          <w:rPr>
            <w:rFonts w:eastAsiaTheme="minorEastAsia"/>
            <w:noProof/>
            <w:kern w:val="2"/>
            <w:lang w:val="es-PE" w:eastAsia="es-PE"/>
            <w14:ligatures w14:val="standardContextual"/>
          </w:rPr>
          <w:tab/>
        </w:r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Estructura general de la aplicación (módulos y clases)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_Toc145368681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4</w:t>
        </w:r>
        <w:r w:rsidR="00704AD0">
          <w:rPr>
            <w:noProof/>
            <w:webHidden/>
          </w:rPr>
          <w:fldChar w:fldCharType="end"/>
        </w:r>
      </w:hyperlink>
    </w:p>
    <w:p w14:paraId="0F0C4D00" w14:textId="58E03F52" w:rsidR="00704AD0" w:rsidRDefault="0011761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hyperlink w:anchor="_Toc145368682" w:history="1"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3.2.</w:t>
        </w:r>
        <w:r w:rsidR="00704AD0">
          <w:rPr>
            <w:rFonts w:eastAsiaTheme="minorEastAsia"/>
            <w:noProof/>
            <w:kern w:val="2"/>
            <w:lang w:val="es-PE" w:eastAsia="es-PE"/>
            <w14:ligatures w14:val="standardContextual"/>
          </w:rPr>
          <w:tab/>
        </w:r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Formularios del programa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_Toc145368682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5</w:t>
        </w:r>
        <w:r w:rsidR="00704AD0">
          <w:rPr>
            <w:noProof/>
            <w:webHidden/>
          </w:rPr>
          <w:fldChar w:fldCharType="end"/>
        </w:r>
      </w:hyperlink>
    </w:p>
    <w:p w14:paraId="65F2BD7C" w14:textId="54381875" w:rsidR="00704AD0" w:rsidRDefault="0011761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hyperlink w:anchor="_Toc145368683" w:history="1"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4.</w:t>
        </w:r>
        <w:r w:rsidR="00704AD0">
          <w:rPr>
            <w:rFonts w:eastAsiaTheme="minorEastAsia"/>
            <w:noProof/>
            <w:kern w:val="2"/>
            <w:lang w:val="es-PE" w:eastAsia="es-PE"/>
            <w14:ligatures w14:val="standardContextual"/>
          </w:rPr>
          <w:tab/>
        </w:r>
        <w:r w:rsidR="00704AD0" w:rsidRPr="004D22D4">
          <w:rPr>
            <w:rStyle w:val="Hyperlink"/>
            <w:rFonts w:ascii="Times New Roman" w:eastAsia="Times New Roman" w:hAnsi="Times New Roman" w:cs="Times New Roman"/>
            <w:noProof/>
            <w:lang w:val="es-PE"/>
          </w:rPr>
          <w:t>Conclusiones y Recomendaciones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_Toc145368683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5</w:t>
        </w:r>
        <w:r w:rsidR="00704AD0">
          <w:rPr>
            <w:noProof/>
            <w:webHidden/>
          </w:rPr>
          <w:fldChar w:fldCharType="end"/>
        </w:r>
      </w:hyperlink>
    </w:p>
    <w:p w14:paraId="2C5C18A3" w14:textId="044B79C9" w:rsidR="00704AD0" w:rsidRDefault="00117615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lang w:val="es-PE" w:eastAsia="es-PE"/>
          <w14:ligatures w14:val="standardContextual"/>
        </w:rPr>
      </w:pPr>
      <w:hyperlink w:anchor="_Toc145368684" w:history="1">
        <w:r w:rsidR="00704AD0" w:rsidRPr="004D22D4">
          <w:rPr>
            <w:rStyle w:val="Hyperlink"/>
            <w:rFonts w:eastAsia="Times New Roman"/>
            <w:noProof/>
            <w:lang w:val="es-PE"/>
          </w:rPr>
          <w:t>Referencias bibliograficas</w:t>
        </w:r>
        <w:r w:rsidR="00704AD0">
          <w:rPr>
            <w:noProof/>
            <w:webHidden/>
          </w:rPr>
          <w:tab/>
        </w:r>
        <w:r w:rsidR="00704AD0">
          <w:rPr>
            <w:noProof/>
            <w:webHidden/>
          </w:rPr>
          <w:fldChar w:fldCharType="begin"/>
        </w:r>
        <w:r w:rsidR="00704AD0">
          <w:rPr>
            <w:noProof/>
            <w:webHidden/>
          </w:rPr>
          <w:instrText xml:space="preserve"> PAGEREF _Toc145368684 \h </w:instrText>
        </w:r>
        <w:r w:rsidR="00704AD0">
          <w:rPr>
            <w:noProof/>
            <w:webHidden/>
          </w:rPr>
        </w:r>
        <w:r w:rsidR="00704AD0">
          <w:rPr>
            <w:noProof/>
            <w:webHidden/>
          </w:rPr>
          <w:fldChar w:fldCharType="separate"/>
        </w:r>
        <w:r w:rsidR="00704AD0">
          <w:rPr>
            <w:noProof/>
            <w:webHidden/>
          </w:rPr>
          <w:t>6</w:t>
        </w:r>
        <w:r w:rsidR="00704AD0">
          <w:rPr>
            <w:noProof/>
            <w:webHidden/>
          </w:rPr>
          <w:fldChar w:fldCharType="end"/>
        </w:r>
      </w:hyperlink>
    </w:p>
    <w:p w14:paraId="2763C13C" w14:textId="6429EFD7" w:rsidR="00543974" w:rsidRDefault="00543974">
      <w:r>
        <w:rPr>
          <w:b/>
          <w:bCs/>
          <w:lang w:val="es-E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52"/>
          <w:szCs w:val="52"/>
          <w:lang w:val="es-ES" w:eastAsia="en-US"/>
        </w:rPr>
        <w:id w:val="1345134555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62E4E38A" w14:textId="1671898A" w:rsidR="006438BE" w:rsidRPr="006438BE" w:rsidRDefault="006438BE">
          <w:pPr>
            <w:pStyle w:val="TOCHeading"/>
            <w:rPr>
              <w:ins w:id="0" w:author="Microsoft Word" w:date="2023-09-11T23:52:00Z"/>
              <w:color w:val="auto"/>
              <w:sz w:val="40"/>
              <w:szCs w:val="40"/>
            </w:rPr>
          </w:pPr>
          <w:ins w:id="1" w:author="Microsoft Word" w:date="2023-09-11T23:52:00Z">
            <w:r w:rsidRPr="006438BE">
              <w:rPr>
                <w:color w:val="auto"/>
                <w:sz w:val="40"/>
                <w:szCs w:val="40"/>
                <w:lang w:val="es-ES"/>
              </w:rPr>
              <w:t>índice</w:t>
            </w:r>
          </w:ins>
        </w:p>
        <w:p w14:paraId="498C2D7D" w14:textId="01A6417A" w:rsidR="006438BE" w:rsidRPr="006438BE" w:rsidRDefault="006438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r w:rsidRPr="006438BE">
            <w:rPr>
              <w:sz w:val="28"/>
              <w:szCs w:val="28"/>
            </w:rPr>
            <w:fldChar w:fldCharType="begin"/>
          </w:r>
          <w:r w:rsidRPr="006438BE">
            <w:rPr>
              <w:sz w:val="28"/>
              <w:szCs w:val="28"/>
            </w:rPr>
            <w:instrText xml:space="preserve"> TOC \o "1-3" \h \z \u </w:instrText>
          </w:r>
          <w:r w:rsidRPr="006438BE">
            <w:rPr>
              <w:sz w:val="28"/>
              <w:szCs w:val="28"/>
            </w:rPr>
            <w:fldChar w:fldCharType="separate"/>
          </w:r>
          <w:hyperlink w:anchor="_Toc145368730" w:history="1">
            <w:r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1.</w:t>
            </w:r>
            <w:r w:rsidRPr="006438BE">
              <w:rPr>
                <w:rFonts w:eastAsiaTheme="minorEastAsia"/>
                <w:noProof/>
                <w:kern w:val="2"/>
                <w:sz w:val="28"/>
                <w:szCs w:val="28"/>
                <w:lang w:val="es-PE" w:eastAsia="es-PE"/>
                <w14:ligatures w14:val="standardContextual"/>
              </w:rPr>
              <w:tab/>
            </w:r>
            <w:r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Aspectos generales</w:t>
            </w:r>
            <w:r w:rsidRPr="006438BE">
              <w:rPr>
                <w:noProof/>
                <w:webHidden/>
                <w:sz w:val="28"/>
                <w:szCs w:val="28"/>
              </w:rPr>
              <w:tab/>
            </w:r>
            <w:r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8BE">
              <w:rPr>
                <w:noProof/>
                <w:webHidden/>
                <w:sz w:val="28"/>
                <w:szCs w:val="28"/>
              </w:rPr>
              <w:instrText xml:space="preserve"> PAGEREF _Toc145368730 \h </w:instrText>
            </w:r>
            <w:r w:rsidRPr="006438BE">
              <w:rPr>
                <w:noProof/>
                <w:webHidden/>
                <w:sz w:val="28"/>
                <w:szCs w:val="28"/>
              </w:rPr>
            </w:r>
            <w:r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8BE">
              <w:rPr>
                <w:noProof/>
                <w:webHidden/>
                <w:sz w:val="28"/>
                <w:szCs w:val="28"/>
              </w:rPr>
              <w:t>3</w:t>
            </w:r>
            <w:r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A02B5" w14:textId="6C661B1C" w:rsidR="006438BE" w:rsidRPr="006438BE" w:rsidRDefault="001D6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hyperlink w:anchor="_Toc145368731" w:history="1"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1.1.</w:t>
            </w:r>
            <w:r w:rsidR="006438BE" w:rsidRPr="006438BE">
              <w:rPr>
                <w:rFonts w:eastAsiaTheme="minorEastAsia"/>
                <w:noProof/>
                <w:kern w:val="2"/>
                <w:sz w:val="28"/>
                <w:szCs w:val="28"/>
                <w:lang w:val="es-PE" w:eastAsia="es-PE"/>
                <w14:ligatures w14:val="standardContextual"/>
              </w:rPr>
              <w:tab/>
            </w:r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Descripción del problema:</w:t>
            </w:r>
            <w:r w:rsidR="006438BE" w:rsidRPr="006438BE">
              <w:rPr>
                <w:noProof/>
                <w:webHidden/>
                <w:sz w:val="28"/>
                <w:szCs w:val="28"/>
              </w:rPr>
              <w:tab/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="006438BE" w:rsidRPr="006438BE">
              <w:rPr>
                <w:noProof/>
                <w:webHidden/>
                <w:sz w:val="28"/>
                <w:szCs w:val="28"/>
              </w:rPr>
              <w:instrText xml:space="preserve"> PAGEREF _Toc145368731 \h </w:instrText>
            </w:r>
            <w:r w:rsidR="006438BE" w:rsidRPr="006438BE">
              <w:rPr>
                <w:noProof/>
                <w:webHidden/>
                <w:sz w:val="28"/>
                <w:szCs w:val="28"/>
              </w:rPr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8BE" w:rsidRPr="006438BE">
              <w:rPr>
                <w:noProof/>
                <w:webHidden/>
                <w:sz w:val="28"/>
                <w:szCs w:val="28"/>
              </w:rPr>
              <w:t>3</w:t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69B9D" w14:textId="04645AF1" w:rsidR="006438BE" w:rsidRPr="006438BE" w:rsidRDefault="001D6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hyperlink w:anchor="_Toc145368732" w:history="1"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1.2.</w:t>
            </w:r>
            <w:r w:rsidR="006438BE" w:rsidRPr="006438BE">
              <w:rPr>
                <w:rFonts w:eastAsiaTheme="minorEastAsia"/>
                <w:noProof/>
                <w:kern w:val="2"/>
                <w:sz w:val="28"/>
                <w:szCs w:val="28"/>
                <w:lang w:val="es-PE" w:eastAsia="es-PE"/>
                <w14:ligatures w14:val="standardContextual"/>
              </w:rPr>
              <w:tab/>
            </w:r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Objetivos de solución</w:t>
            </w:r>
            <w:r w:rsidR="006438BE" w:rsidRPr="006438BE">
              <w:rPr>
                <w:noProof/>
                <w:webHidden/>
                <w:sz w:val="28"/>
                <w:szCs w:val="28"/>
              </w:rPr>
              <w:tab/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="006438BE" w:rsidRPr="006438BE">
              <w:rPr>
                <w:noProof/>
                <w:webHidden/>
                <w:sz w:val="28"/>
                <w:szCs w:val="28"/>
              </w:rPr>
              <w:instrText xml:space="preserve"> PAGEREF _Toc145368732 \h </w:instrText>
            </w:r>
            <w:r w:rsidR="006438BE" w:rsidRPr="006438BE">
              <w:rPr>
                <w:noProof/>
                <w:webHidden/>
                <w:sz w:val="28"/>
                <w:szCs w:val="28"/>
              </w:rPr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8BE" w:rsidRPr="006438BE">
              <w:rPr>
                <w:noProof/>
                <w:webHidden/>
                <w:sz w:val="28"/>
                <w:szCs w:val="28"/>
              </w:rPr>
              <w:t>3</w:t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CC947" w14:textId="146DDBD8" w:rsidR="006438BE" w:rsidRPr="006438BE" w:rsidRDefault="001D62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hyperlink w:anchor="_Toc145368733" w:history="1"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2.</w:t>
            </w:r>
            <w:r w:rsidR="006438BE" w:rsidRPr="006438BE">
              <w:rPr>
                <w:rFonts w:eastAsiaTheme="minorEastAsia"/>
                <w:noProof/>
                <w:kern w:val="2"/>
                <w:sz w:val="28"/>
                <w:szCs w:val="28"/>
                <w:lang w:val="es-PE" w:eastAsia="es-PE"/>
                <w14:ligatures w14:val="standardContextual"/>
              </w:rPr>
              <w:tab/>
            </w:r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Diseño de la aplicación</w:t>
            </w:r>
            <w:r w:rsidR="006438BE" w:rsidRPr="006438BE">
              <w:rPr>
                <w:noProof/>
                <w:webHidden/>
                <w:sz w:val="28"/>
                <w:szCs w:val="28"/>
              </w:rPr>
              <w:tab/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="006438BE" w:rsidRPr="006438BE">
              <w:rPr>
                <w:noProof/>
                <w:webHidden/>
                <w:sz w:val="28"/>
                <w:szCs w:val="28"/>
              </w:rPr>
              <w:instrText xml:space="preserve"> PAGEREF _Toc145368733 \h </w:instrText>
            </w:r>
            <w:r w:rsidR="006438BE" w:rsidRPr="006438BE">
              <w:rPr>
                <w:noProof/>
                <w:webHidden/>
                <w:sz w:val="28"/>
                <w:szCs w:val="28"/>
              </w:rPr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8BE" w:rsidRPr="006438BE">
              <w:rPr>
                <w:noProof/>
                <w:webHidden/>
                <w:sz w:val="28"/>
                <w:szCs w:val="28"/>
              </w:rPr>
              <w:t>4</w:t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26A5B" w14:textId="732C3313" w:rsidR="006438BE" w:rsidRPr="006438BE" w:rsidRDefault="001D6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hyperlink w:anchor="_Toc145368734" w:history="1"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2.1.</w:t>
            </w:r>
            <w:r w:rsidR="006438BE" w:rsidRPr="006438BE">
              <w:rPr>
                <w:rFonts w:eastAsiaTheme="minorEastAsia"/>
                <w:noProof/>
                <w:kern w:val="2"/>
                <w:sz w:val="28"/>
                <w:szCs w:val="28"/>
                <w:lang w:val="es-PE" w:eastAsia="es-PE"/>
                <w14:ligatures w14:val="standardContextual"/>
              </w:rPr>
              <w:tab/>
            </w:r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Funcionalidad de la aplicación</w:t>
            </w:r>
            <w:r w:rsidR="006438BE" w:rsidRPr="006438BE">
              <w:rPr>
                <w:noProof/>
                <w:webHidden/>
                <w:sz w:val="28"/>
                <w:szCs w:val="28"/>
              </w:rPr>
              <w:tab/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="006438BE" w:rsidRPr="006438BE">
              <w:rPr>
                <w:noProof/>
                <w:webHidden/>
                <w:sz w:val="28"/>
                <w:szCs w:val="28"/>
              </w:rPr>
              <w:instrText xml:space="preserve"> PAGEREF _Toc145368734 \h </w:instrText>
            </w:r>
            <w:r w:rsidR="006438BE" w:rsidRPr="006438BE">
              <w:rPr>
                <w:noProof/>
                <w:webHidden/>
                <w:sz w:val="28"/>
                <w:szCs w:val="28"/>
              </w:rPr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8BE" w:rsidRPr="006438BE">
              <w:rPr>
                <w:noProof/>
                <w:webHidden/>
                <w:sz w:val="28"/>
                <w:szCs w:val="28"/>
              </w:rPr>
              <w:t>4</w:t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6FC6C" w14:textId="09AF5AF8" w:rsidR="006438BE" w:rsidRPr="006438BE" w:rsidRDefault="001D62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hyperlink w:anchor="_Toc145368735" w:history="1"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3.</w:t>
            </w:r>
            <w:r w:rsidR="006438BE" w:rsidRPr="006438BE">
              <w:rPr>
                <w:rFonts w:eastAsiaTheme="minorEastAsia"/>
                <w:noProof/>
                <w:kern w:val="2"/>
                <w:sz w:val="28"/>
                <w:szCs w:val="28"/>
                <w:lang w:val="es-PE" w:eastAsia="es-PE"/>
                <w14:ligatures w14:val="standardContextual"/>
              </w:rPr>
              <w:tab/>
            </w:r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Desarrollo de la aplicación</w:t>
            </w:r>
            <w:r w:rsidR="006438BE" w:rsidRPr="006438BE">
              <w:rPr>
                <w:noProof/>
                <w:webHidden/>
                <w:sz w:val="28"/>
                <w:szCs w:val="28"/>
              </w:rPr>
              <w:tab/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="006438BE" w:rsidRPr="006438BE">
              <w:rPr>
                <w:noProof/>
                <w:webHidden/>
                <w:sz w:val="28"/>
                <w:szCs w:val="28"/>
              </w:rPr>
              <w:instrText xml:space="preserve"> PAGEREF _Toc145368735 \h </w:instrText>
            </w:r>
            <w:r w:rsidR="006438BE" w:rsidRPr="006438BE">
              <w:rPr>
                <w:noProof/>
                <w:webHidden/>
                <w:sz w:val="28"/>
                <w:szCs w:val="28"/>
              </w:rPr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8BE" w:rsidRPr="006438BE">
              <w:rPr>
                <w:noProof/>
                <w:webHidden/>
                <w:sz w:val="28"/>
                <w:szCs w:val="28"/>
              </w:rPr>
              <w:t>4</w:t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EB37E" w14:textId="286A0158" w:rsidR="006438BE" w:rsidRPr="006438BE" w:rsidRDefault="001D6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hyperlink w:anchor="_Toc145368736" w:history="1"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3.1.</w:t>
            </w:r>
            <w:r w:rsidR="006438BE" w:rsidRPr="006438BE">
              <w:rPr>
                <w:rFonts w:eastAsiaTheme="minorEastAsia"/>
                <w:noProof/>
                <w:kern w:val="2"/>
                <w:sz w:val="28"/>
                <w:szCs w:val="28"/>
                <w:lang w:val="es-PE" w:eastAsia="es-PE"/>
                <w14:ligatures w14:val="standardContextual"/>
              </w:rPr>
              <w:tab/>
            </w:r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Estructura general de la aplicación (módulos y clases)</w:t>
            </w:r>
            <w:r w:rsidR="006438BE" w:rsidRPr="006438BE">
              <w:rPr>
                <w:noProof/>
                <w:webHidden/>
                <w:sz w:val="28"/>
                <w:szCs w:val="28"/>
              </w:rPr>
              <w:tab/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="006438BE" w:rsidRPr="006438BE">
              <w:rPr>
                <w:noProof/>
                <w:webHidden/>
                <w:sz w:val="28"/>
                <w:szCs w:val="28"/>
              </w:rPr>
              <w:instrText xml:space="preserve"> PAGEREF _Toc145368736 \h </w:instrText>
            </w:r>
            <w:r w:rsidR="006438BE" w:rsidRPr="006438BE">
              <w:rPr>
                <w:noProof/>
                <w:webHidden/>
                <w:sz w:val="28"/>
                <w:szCs w:val="28"/>
              </w:rPr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8BE" w:rsidRPr="006438BE">
              <w:rPr>
                <w:noProof/>
                <w:webHidden/>
                <w:sz w:val="28"/>
                <w:szCs w:val="28"/>
              </w:rPr>
              <w:t>4</w:t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8D725" w14:textId="68701F7A" w:rsidR="006438BE" w:rsidRPr="006438BE" w:rsidRDefault="001D6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hyperlink w:anchor="_Toc145368737" w:history="1"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3.2.</w:t>
            </w:r>
            <w:r w:rsidR="006438BE" w:rsidRPr="006438BE">
              <w:rPr>
                <w:rFonts w:eastAsiaTheme="minorEastAsia"/>
                <w:noProof/>
                <w:kern w:val="2"/>
                <w:sz w:val="28"/>
                <w:szCs w:val="28"/>
                <w:lang w:val="es-PE" w:eastAsia="es-PE"/>
                <w14:ligatures w14:val="standardContextual"/>
              </w:rPr>
              <w:tab/>
            </w:r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Formularios del programa</w:t>
            </w:r>
            <w:r w:rsidR="006438BE" w:rsidRPr="006438BE">
              <w:rPr>
                <w:noProof/>
                <w:webHidden/>
                <w:sz w:val="28"/>
                <w:szCs w:val="28"/>
              </w:rPr>
              <w:tab/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="006438BE" w:rsidRPr="006438BE">
              <w:rPr>
                <w:noProof/>
                <w:webHidden/>
                <w:sz w:val="28"/>
                <w:szCs w:val="28"/>
              </w:rPr>
              <w:instrText xml:space="preserve"> PAGEREF _Toc145368737 \h </w:instrText>
            </w:r>
            <w:r w:rsidR="006438BE" w:rsidRPr="006438BE">
              <w:rPr>
                <w:noProof/>
                <w:webHidden/>
                <w:sz w:val="28"/>
                <w:szCs w:val="28"/>
              </w:rPr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8BE" w:rsidRPr="006438BE">
              <w:rPr>
                <w:noProof/>
                <w:webHidden/>
                <w:sz w:val="28"/>
                <w:szCs w:val="28"/>
              </w:rPr>
              <w:t>4</w:t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26F45" w14:textId="78242D80" w:rsidR="006438BE" w:rsidRPr="006438BE" w:rsidRDefault="001D62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hyperlink w:anchor="_Toc145368738" w:history="1"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4.</w:t>
            </w:r>
            <w:r w:rsidR="006438BE" w:rsidRPr="006438BE">
              <w:rPr>
                <w:rFonts w:eastAsiaTheme="minorEastAsia"/>
                <w:noProof/>
                <w:kern w:val="2"/>
                <w:sz w:val="28"/>
                <w:szCs w:val="28"/>
                <w:lang w:val="es-PE" w:eastAsia="es-PE"/>
                <w14:ligatures w14:val="standardContextual"/>
              </w:rPr>
              <w:tab/>
            </w:r>
            <w:r w:rsidR="006438BE" w:rsidRPr="006438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s-PE"/>
              </w:rPr>
              <w:t>Conclusiones y Recomendaciones</w:t>
            </w:r>
            <w:r w:rsidR="006438BE" w:rsidRPr="006438BE">
              <w:rPr>
                <w:noProof/>
                <w:webHidden/>
                <w:sz w:val="28"/>
                <w:szCs w:val="28"/>
              </w:rPr>
              <w:tab/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="006438BE" w:rsidRPr="006438BE">
              <w:rPr>
                <w:noProof/>
                <w:webHidden/>
                <w:sz w:val="28"/>
                <w:szCs w:val="28"/>
              </w:rPr>
              <w:instrText xml:space="preserve"> PAGEREF _Toc145368738 \h </w:instrText>
            </w:r>
            <w:r w:rsidR="006438BE" w:rsidRPr="006438BE">
              <w:rPr>
                <w:noProof/>
                <w:webHidden/>
                <w:sz w:val="28"/>
                <w:szCs w:val="28"/>
              </w:rPr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8BE" w:rsidRPr="006438BE">
              <w:rPr>
                <w:noProof/>
                <w:webHidden/>
                <w:sz w:val="28"/>
                <w:szCs w:val="28"/>
              </w:rPr>
              <w:t>4</w:t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39930" w14:textId="65C6F437" w:rsidR="006438BE" w:rsidRPr="006438BE" w:rsidRDefault="001D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s-PE" w:eastAsia="es-PE"/>
              <w14:ligatures w14:val="standardContextual"/>
            </w:rPr>
          </w:pPr>
          <w:hyperlink w:anchor="_Toc145368739" w:history="1">
            <w:r w:rsidR="006438BE" w:rsidRPr="006438BE">
              <w:rPr>
                <w:rStyle w:val="Hyperlink"/>
                <w:rFonts w:eastAsia="Times New Roman"/>
                <w:noProof/>
                <w:sz w:val="28"/>
                <w:szCs w:val="28"/>
                <w:lang w:val="es-PE"/>
              </w:rPr>
              <w:t>Referencias bibliograficas</w:t>
            </w:r>
            <w:r w:rsidR="006438BE" w:rsidRPr="006438BE">
              <w:rPr>
                <w:noProof/>
                <w:webHidden/>
                <w:sz w:val="28"/>
                <w:szCs w:val="28"/>
              </w:rPr>
              <w:tab/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begin"/>
            </w:r>
            <w:r w:rsidR="006438BE" w:rsidRPr="006438BE">
              <w:rPr>
                <w:noProof/>
                <w:webHidden/>
                <w:sz w:val="28"/>
                <w:szCs w:val="28"/>
              </w:rPr>
              <w:instrText xml:space="preserve"> PAGEREF _Toc145368739 \h </w:instrText>
            </w:r>
            <w:r w:rsidR="006438BE" w:rsidRPr="006438BE">
              <w:rPr>
                <w:noProof/>
                <w:webHidden/>
                <w:sz w:val="28"/>
                <w:szCs w:val="28"/>
              </w:rPr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8BE" w:rsidRPr="006438BE">
              <w:rPr>
                <w:noProof/>
                <w:webHidden/>
                <w:sz w:val="28"/>
                <w:szCs w:val="28"/>
              </w:rPr>
              <w:t>5</w:t>
            </w:r>
            <w:r w:rsidR="006438BE" w:rsidRPr="00643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9FDA1" w14:textId="1C93D97E" w:rsidR="006438BE" w:rsidRDefault="006438BE">
          <w:r w:rsidRPr="006438BE">
            <w:rPr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6132DF13" w14:textId="13727E6B" w:rsidR="006464F3" w:rsidRPr="006438BE" w:rsidRDefault="006464F3" w:rsidP="006438BE">
      <w:pPr>
        <w:pStyle w:val="TOC1"/>
        <w:tabs>
          <w:tab w:val="left" w:pos="440"/>
          <w:tab w:val="right" w:leader="dot" w:pos="9350"/>
        </w:tabs>
        <w:rPr>
          <w:rFonts w:eastAsiaTheme="minorEastAsia"/>
          <w:kern w:val="2"/>
          <w:lang w:val="es-PE" w:eastAsia="es-PE"/>
          <w14:ligatures w14:val="standardContextual"/>
        </w:rPr>
      </w:pPr>
    </w:p>
    <w:p w14:paraId="6845F2FE" w14:textId="47596F46" w:rsidR="006464F3" w:rsidRDefault="006464F3" w:rsidP="00B352B0">
      <w:pPr>
        <w:pStyle w:val="TOCHeading"/>
      </w:pPr>
    </w:p>
    <w:p w14:paraId="3DA4C518" w14:textId="77777777" w:rsidR="006464F3" w:rsidRDefault="006464F3" w:rsidP="00722743">
      <w:pPr>
        <w:spacing w:line="480" w:lineRule="auto"/>
        <w:ind w:left="10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50DCF2E9" w14:textId="77777777" w:rsidR="005C3F33" w:rsidRDefault="005C3F33" w:rsidP="00722743">
      <w:pPr>
        <w:spacing w:line="480" w:lineRule="auto"/>
        <w:ind w:left="10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18FC1E37" w14:textId="07797A92" w:rsidR="27A5657E" w:rsidRPr="00704AD0" w:rsidRDefault="27A5657E" w:rsidP="00543974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PE"/>
        </w:rPr>
      </w:pPr>
      <w:bookmarkStart w:id="2" w:name="_Toc145368675"/>
      <w:bookmarkStart w:id="3" w:name="_Toc145368730"/>
      <w:r w:rsidRPr="00704AD0">
        <w:rPr>
          <w:rFonts w:ascii="Times New Roman" w:eastAsia="Times New Roman" w:hAnsi="Times New Roman" w:cs="Times New Roman"/>
          <w:color w:val="auto"/>
          <w:lang w:val="es-PE"/>
        </w:rPr>
        <w:t>Aspectos generales</w:t>
      </w:r>
      <w:bookmarkEnd w:id="2"/>
      <w:bookmarkEnd w:id="3"/>
      <w:r w:rsidRPr="00704AD0">
        <w:rPr>
          <w:rFonts w:ascii="Times New Roman" w:eastAsia="Times New Roman" w:hAnsi="Times New Roman" w:cs="Times New Roman"/>
          <w:color w:val="auto"/>
          <w:lang w:val="es-PE"/>
        </w:rPr>
        <w:t xml:space="preserve"> </w:t>
      </w:r>
    </w:p>
    <w:p w14:paraId="68085C6E" w14:textId="43BB674A" w:rsidR="27A5657E" w:rsidRPr="00704AD0" w:rsidRDefault="27A5657E" w:rsidP="00543974">
      <w:pPr>
        <w:pStyle w:val="Heading2"/>
        <w:numPr>
          <w:ilvl w:val="1"/>
          <w:numId w:val="23"/>
        </w:numPr>
        <w:ind w:firstLine="243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PE"/>
        </w:rPr>
      </w:pPr>
      <w:bookmarkStart w:id="4" w:name="_Toc145368676"/>
      <w:bookmarkStart w:id="5" w:name="_Toc145368731"/>
      <w:r w:rsidRPr="00704AD0">
        <w:rPr>
          <w:rFonts w:ascii="Times New Roman" w:eastAsia="Times New Roman" w:hAnsi="Times New Roman" w:cs="Times New Roman"/>
          <w:color w:val="auto"/>
          <w:lang w:val="es-PE"/>
        </w:rPr>
        <w:t>Descripción del problema:</w:t>
      </w:r>
      <w:bookmarkEnd w:id="4"/>
      <w:bookmarkEnd w:id="5"/>
    </w:p>
    <w:p w14:paraId="5CEB353B" w14:textId="3DDA0958" w:rsidR="4EBA2B62" w:rsidRDefault="4EBA2B62" w:rsidP="78750A82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78750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colegio Maria Reyna de Corazones tiene problemas con la organización de los datos de los alumnos, e</w:t>
      </w:r>
      <w:r w:rsidR="7C34E591" w:rsidRPr="78750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sto provoca que sea complicada la rapidez en la </w:t>
      </w:r>
      <w:r w:rsidR="1A2C3D5C" w:rsidRPr="78750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búsqueda</w:t>
      </w:r>
      <w:r w:rsidR="7C34E591" w:rsidRPr="78750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de información y ordenamiento de datos. Además, se complica </w:t>
      </w:r>
      <w:r w:rsidR="1A16D3E4" w:rsidRPr="78750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saber qué alumnos deben de ser premiados por sus altas notas conseguidas al transcurso del curso.</w:t>
      </w:r>
    </w:p>
    <w:p w14:paraId="56C9E028" w14:textId="0D312313" w:rsidR="27A5657E" w:rsidRPr="00704AD0" w:rsidRDefault="27A5657E" w:rsidP="00704AD0">
      <w:pPr>
        <w:pStyle w:val="Heading2"/>
        <w:numPr>
          <w:ilvl w:val="1"/>
          <w:numId w:val="23"/>
        </w:numPr>
        <w:ind w:firstLine="243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PE"/>
        </w:rPr>
      </w:pPr>
      <w:bookmarkStart w:id="6" w:name="_Toc145368677"/>
      <w:bookmarkStart w:id="7" w:name="_Toc145368732"/>
      <w:r w:rsidRPr="00704AD0">
        <w:rPr>
          <w:rFonts w:ascii="Times New Roman" w:eastAsia="Times New Roman" w:hAnsi="Times New Roman" w:cs="Times New Roman"/>
          <w:color w:val="auto"/>
          <w:lang w:val="es-PE"/>
        </w:rPr>
        <w:t>Objetivos de solución</w:t>
      </w:r>
      <w:bookmarkEnd w:id="6"/>
      <w:bookmarkEnd w:id="7"/>
    </w:p>
    <w:p w14:paraId="1736FEF1" w14:textId="0D312313" w:rsidR="00612E5D" w:rsidRPr="00612E5D" w:rsidRDefault="00612E5D" w:rsidP="00612E5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Inserción de Alumnos: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</w:t>
      </w: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Permitir la inserción de nuevos alumnos en la base de datos del colegio, incluyendo detalles como nombre, género, edad, notas de PC1, PC2, PC3, examen final, proyecto final, etc.</w:t>
      </w:r>
    </w:p>
    <w:p w14:paraId="12CABEF7" w14:textId="0D312313" w:rsidR="00612E5D" w:rsidRPr="00612E5D" w:rsidRDefault="00612E5D" w:rsidP="00612E5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Eliminación de Alumnos: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</w:t>
      </w: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Implementar la capacidad de eliminar alumnos de la base de datos cuando sea necesario.</w:t>
      </w:r>
    </w:p>
    <w:p w14:paraId="0FCEBFE7" w14:textId="0D312313" w:rsidR="00612E5D" w:rsidRPr="00612E5D" w:rsidRDefault="00612E5D" w:rsidP="00612E5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Ordenamiento del Alumnado: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</w:t>
      </w: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Facilitar el ordenamiento de la lista de alumnos por diferentes criterios, como nombre, notas de PC1, PC2, PC3, promedio final, etc. Esto ayudará a identificar rápidamente a los mejores alumnos y tomar decisiones sobre los premios.</w:t>
      </w:r>
    </w:p>
    <w:p w14:paraId="0EA6787F" w14:textId="0D312313" w:rsidR="00612E5D" w:rsidRPr="00612E5D" w:rsidRDefault="00612E5D" w:rsidP="00612E5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Búsqueda de Alumnos: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</w:t>
      </w: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Permitir la búsqueda de alumnos específicos por su nombre, género, edad u otras propiedades. Esto facilitará la identificación de estudiantes particulares dentro de la base de datos.</w:t>
      </w:r>
    </w:p>
    <w:p w14:paraId="3890DF9A" w14:textId="0D312313" w:rsidR="00612E5D" w:rsidRPr="00612E5D" w:rsidRDefault="00612E5D" w:rsidP="00612E5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Vista del Arreglo: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</w:t>
      </w: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Crear una interfaz de usuario que muestre la lista de alumnos en forma de tabla o lista, para que los usuarios puedan visualizar y revisar fácilmente los datos de todos los alumnos.</w:t>
      </w:r>
    </w:p>
    <w:p w14:paraId="28DEF608" w14:textId="0D312313" w:rsidR="00612E5D" w:rsidRPr="00612E5D" w:rsidRDefault="00612E5D" w:rsidP="00612E5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Diseño de la Interfaz de Usuario:</w:t>
      </w:r>
    </w:p>
    <w:p w14:paraId="0C9157A4" w14:textId="0D312313" w:rsidR="00612E5D" w:rsidRPr="00612E5D" w:rsidRDefault="00612E5D" w:rsidP="00612E5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Diseñar una interfaz de usuario intuitiva y amigable que permita a los usuarios realizar las operaciones mencionadas de manera eficiente. Esto incluye formularios para ingresar datos de alumnos, botones para ordenar y buscar, y una tabla para mostrar la lista de alumnos.</w:t>
      </w:r>
    </w:p>
    <w:p w14:paraId="6A28C689" w14:textId="0D312313" w:rsidR="00612E5D" w:rsidRPr="00612E5D" w:rsidRDefault="00612E5D" w:rsidP="00612E5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Algoritmos de Ordenamiento y Búsqueda: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</w:t>
      </w:r>
      <w:r w:rsidRPr="00612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Implementar algoritmos de ordenamiento (como ordenamiento por burbuja, ordenamiento rápido, etc.) y algoritmos de búsqueda (como búsqueda lineal o binaria) para las operaciones de ordenamiento y búsqueda.</w:t>
      </w:r>
    </w:p>
    <w:p w14:paraId="3FB23A52" w14:textId="77777777" w:rsidR="005C3F33" w:rsidRPr="005C3F33" w:rsidRDefault="005C3F33" w:rsidP="00704AD0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lang w:val="es-PE"/>
        </w:rPr>
      </w:pPr>
    </w:p>
    <w:p w14:paraId="374B17E9" w14:textId="6C0EE5D2" w:rsidR="27A5657E" w:rsidRPr="00704AD0" w:rsidRDefault="27A5657E" w:rsidP="00704AD0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PE"/>
        </w:rPr>
      </w:pPr>
      <w:bookmarkStart w:id="8" w:name="_Toc145368678"/>
      <w:bookmarkStart w:id="9" w:name="_Toc145368733"/>
      <w:r w:rsidRPr="00704AD0">
        <w:rPr>
          <w:rFonts w:ascii="Times New Roman" w:eastAsia="Times New Roman" w:hAnsi="Times New Roman" w:cs="Times New Roman"/>
          <w:color w:val="auto"/>
          <w:lang w:val="es-PE"/>
        </w:rPr>
        <w:t>Diseño de la aplicación</w:t>
      </w:r>
      <w:bookmarkEnd w:id="8"/>
      <w:bookmarkEnd w:id="9"/>
    </w:p>
    <w:p w14:paraId="4E9EE4B2" w14:textId="7D34D2F0" w:rsidR="003F5CB2" w:rsidRPr="00FC048E" w:rsidRDefault="27A5657E" w:rsidP="00704AD0">
      <w:pPr>
        <w:pStyle w:val="Heading2"/>
        <w:numPr>
          <w:ilvl w:val="1"/>
          <w:numId w:val="23"/>
        </w:numPr>
        <w:rPr>
          <w:rFonts w:ascii="Times New Roman" w:eastAsia="Times New Roman" w:hAnsi="Times New Roman" w:cs="Times New Roman"/>
          <w:color w:val="auto"/>
          <w:lang w:val="es-PE"/>
        </w:rPr>
      </w:pPr>
      <w:bookmarkStart w:id="10" w:name="_Toc145368679"/>
      <w:bookmarkStart w:id="11" w:name="_Toc145368734"/>
      <w:r w:rsidRPr="00704AD0">
        <w:rPr>
          <w:rFonts w:ascii="Times New Roman" w:eastAsia="Times New Roman" w:hAnsi="Times New Roman" w:cs="Times New Roman"/>
          <w:color w:val="auto"/>
          <w:lang w:val="es-PE"/>
        </w:rPr>
        <w:t>Funcionalidad de la aplicación</w:t>
      </w:r>
      <w:bookmarkEnd w:id="10"/>
      <w:bookmarkEnd w:id="11"/>
    </w:p>
    <w:p w14:paraId="2444B658" w14:textId="45CB0C6E" w:rsidR="185289A6" w:rsidRDefault="185289A6" w:rsidP="00FC048E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FC0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Inserción de alumnos.</w:t>
      </w:r>
    </w:p>
    <w:p w14:paraId="60FB85EB" w14:textId="37965201" w:rsidR="00924E24" w:rsidRPr="00FC048E" w:rsidRDefault="52B3ADE1" w:rsidP="00FC048E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25ACE0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Cálculo</w:t>
      </w:r>
      <w:r w:rsidR="00924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de promedio de los alumnos</w:t>
      </w:r>
    </w:p>
    <w:p w14:paraId="1104E9AF" w14:textId="62F1AC65" w:rsidR="185289A6" w:rsidRPr="00FC048E" w:rsidRDefault="185289A6" w:rsidP="00FC048E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FC0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Eliminación de alumnos.</w:t>
      </w:r>
    </w:p>
    <w:p w14:paraId="209151DD" w14:textId="025FB4C8" w:rsidR="185289A6" w:rsidRDefault="185289A6" w:rsidP="00FC048E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FC0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Ordenamiento del alumnado por nombre.</w:t>
      </w:r>
    </w:p>
    <w:p w14:paraId="38AB7230" w14:textId="44B059AF" w:rsidR="00FC048E" w:rsidRDefault="00FC048E" w:rsidP="00FC048E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Búsqueda </w:t>
      </w:r>
    </w:p>
    <w:p w14:paraId="192C9F07" w14:textId="0670FFD0" w:rsidR="185289A6" w:rsidRDefault="00C27160" w:rsidP="1031FAC3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Vista del arreglo</w:t>
      </w:r>
    </w:p>
    <w:p w14:paraId="07FC906E" w14:textId="77777777" w:rsidR="007C541C" w:rsidRPr="00C27160" w:rsidRDefault="007C541C" w:rsidP="007C541C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1FB9549C" w14:textId="6B2FD3E8" w:rsidR="27A5657E" w:rsidRPr="00704AD0" w:rsidRDefault="27A5657E" w:rsidP="00704AD0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  <w:lang w:val="es-PE"/>
        </w:rPr>
      </w:pPr>
      <w:bookmarkStart w:id="12" w:name="_Toc145368680"/>
      <w:bookmarkStart w:id="13" w:name="_Toc145368735"/>
      <w:r w:rsidRPr="00704AD0">
        <w:rPr>
          <w:rFonts w:ascii="Times New Roman" w:eastAsia="Times New Roman" w:hAnsi="Times New Roman" w:cs="Times New Roman"/>
          <w:color w:val="auto"/>
          <w:lang w:val="es-PE"/>
        </w:rPr>
        <w:t>Desarrollo de la aplicación</w:t>
      </w:r>
      <w:bookmarkEnd w:id="12"/>
      <w:bookmarkEnd w:id="13"/>
    </w:p>
    <w:p w14:paraId="03932E7E" w14:textId="6D6E3254" w:rsidR="27A5657E" w:rsidRPr="00704AD0" w:rsidRDefault="27A5657E" w:rsidP="00704AD0">
      <w:pPr>
        <w:pStyle w:val="Heading2"/>
        <w:numPr>
          <w:ilvl w:val="1"/>
          <w:numId w:val="23"/>
        </w:numPr>
        <w:rPr>
          <w:rFonts w:ascii="Times New Roman" w:eastAsia="Times New Roman" w:hAnsi="Times New Roman" w:cs="Times New Roman"/>
          <w:color w:val="auto"/>
          <w:lang w:val="es-PE"/>
        </w:rPr>
      </w:pPr>
      <w:bookmarkStart w:id="14" w:name="_Toc145368681"/>
      <w:bookmarkStart w:id="15" w:name="_Toc145368736"/>
      <w:r w:rsidRPr="00704AD0">
        <w:rPr>
          <w:rFonts w:ascii="Times New Roman" w:eastAsia="Times New Roman" w:hAnsi="Times New Roman" w:cs="Times New Roman"/>
          <w:color w:val="auto"/>
          <w:lang w:val="es-PE"/>
        </w:rPr>
        <w:t xml:space="preserve">Estructura general de la </w:t>
      </w:r>
      <w:r w:rsidR="008E0938" w:rsidRPr="00704AD0">
        <w:rPr>
          <w:rFonts w:ascii="Times New Roman" w:eastAsia="Times New Roman" w:hAnsi="Times New Roman" w:cs="Times New Roman"/>
          <w:color w:val="auto"/>
          <w:lang w:val="es-PE"/>
        </w:rPr>
        <w:t>aplicación (</w:t>
      </w:r>
      <w:r w:rsidRPr="00704AD0">
        <w:rPr>
          <w:rFonts w:ascii="Times New Roman" w:eastAsia="Times New Roman" w:hAnsi="Times New Roman" w:cs="Times New Roman"/>
          <w:color w:val="auto"/>
          <w:lang w:val="es-PE"/>
        </w:rPr>
        <w:t>módulos y clases)</w:t>
      </w:r>
      <w:bookmarkEnd w:id="14"/>
      <w:bookmarkEnd w:id="15"/>
    </w:p>
    <w:p w14:paraId="12130C70" w14:textId="6D6E3254" w:rsidR="008E0938" w:rsidRDefault="008E0938" w:rsidP="008E0938">
      <w:pPr>
        <w:pStyle w:val="ListParagraph"/>
        <w:spacing w:line="480" w:lineRule="auto"/>
        <w:ind w:left="88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12822DC1" w14:textId="29F4FE31" w:rsidR="008E0938" w:rsidRDefault="006A45EA" w:rsidP="008E0938">
      <w:pPr>
        <w:pStyle w:val="ListParagraph"/>
        <w:spacing w:line="480" w:lineRule="auto"/>
        <w:ind w:left="88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6A45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drawing>
          <wp:inline distT="0" distB="0" distL="0" distR="0" wp14:anchorId="2F70DB0C" wp14:editId="40972EBB">
            <wp:extent cx="4585448" cy="3470929"/>
            <wp:effectExtent l="0" t="0" r="5715" b="0"/>
            <wp:docPr id="645484023" name="Imagen 64548402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4023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551" cy="34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369B" w14:textId="06CF3A8C" w:rsidR="27A5657E" w:rsidRPr="00704AD0" w:rsidRDefault="27A5657E" w:rsidP="00704AD0">
      <w:pPr>
        <w:pStyle w:val="Heading2"/>
        <w:numPr>
          <w:ilvl w:val="1"/>
          <w:numId w:val="23"/>
        </w:numPr>
        <w:rPr>
          <w:rFonts w:ascii="Times New Roman" w:eastAsia="Times New Roman" w:hAnsi="Times New Roman" w:cs="Times New Roman"/>
          <w:lang w:val="es-PE"/>
        </w:rPr>
      </w:pPr>
      <w:bookmarkStart w:id="16" w:name="_Toc145368682"/>
      <w:bookmarkStart w:id="17" w:name="_Toc145368737"/>
      <w:r w:rsidRPr="00704AD0">
        <w:rPr>
          <w:rFonts w:ascii="Times New Roman" w:eastAsia="Times New Roman" w:hAnsi="Times New Roman" w:cs="Times New Roman"/>
          <w:color w:val="auto"/>
          <w:lang w:val="es-PE"/>
        </w:rPr>
        <w:t>Formularios del programa</w:t>
      </w:r>
      <w:bookmarkEnd w:id="16"/>
      <w:bookmarkEnd w:id="17"/>
    </w:p>
    <w:p w14:paraId="2E764DBC" w14:textId="7827CA05" w:rsidR="006A45EA" w:rsidRDefault="665CDE30" w:rsidP="006A45EA">
      <w:pPr>
        <w:pStyle w:val="ListParagraph"/>
        <w:spacing w:line="480" w:lineRule="auto"/>
        <w:ind w:left="882"/>
        <w:jc w:val="both"/>
      </w:pPr>
      <w:r>
        <w:rPr>
          <w:noProof/>
        </w:rPr>
        <w:drawing>
          <wp:inline distT="0" distB="0" distL="0" distR="0" wp14:anchorId="0CD7D6BC" wp14:editId="34EBF45D">
            <wp:extent cx="4572000" cy="2990850"/>
            <wp:effectExtent l="0" t="0" r="0" b="0"/>
            <wp:docPr id="695603266" name="Imagen 695603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47AF" w14:textId="5884D126" w:rsidR="27A5657E" w:rsidRPr="00704AD0" w:rsidRDefault="27A5657E" w:rsidP="00704AD0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  <w:sz w:val="28"/>
          <w:szCs w:val="28"/>
          <w:lang w:val="es-PE"/>
        </w:rPr>
      </w:pPr>
      <w:bookmarkStart w:id="18" w:name="_Toc145368683"/>
      <w:bookmarkStart w:id="19" w:name="_Toc145368738"/>
      <w:r w:rsidRPr="00704AD0">
        <w:rPr>
          <w:rFonts w:ascii="Times New Roman" w:eastAsia="Times New Roman" w:hAnsi="Times New Roman" w:cs="Times New Roman"/>
          <w:color w:val="auto"/>
          <w:sz w:val="28"/>
          <w:szCs w:val="28"/>
          <w:lang w:val="es-PE"/>
        </w:rPr>
        <w:t>Conclusiones y Recomendaciones</w:t>
      </w:r>
      <w:bookmarkEnd w:id="18"/>
      <w:bookmarkEnd w:id="19"/>
    </w:p>
    <w:p w14:paraId="1803B2CB" w14:textId="7DD32A84" w:rsidR="16444BEB" w:rsidRDefault="26D4C723" w:rsidP="16444BEB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942B2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En conclusión, tener un programa que nos facilite el manejo de datos puede </w:t>
      </w:r>
      <w:r w:rsidR="17C95AEF" w:rsidRPr="0942B2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mejorar la </w:t>
      </w:r>
      <w:r w:rsidR="2CD19FDF" w:rsidRPr="0942B2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eficacia que tengamos en el trabajo.</w:t>
      </w:r>
    </w:p>
    <w:p w14:paraId="3098A992" w14:textId="44037AA8" w:rsidR="28F2FD7E" w:rsidRDefault="26D4C723" w:rsidP="28F2FD7E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942B2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Es importante el orden en un colegio para poder tener una clasificación del alumnado.</w:t>
      </w:r>
    </w:p>
    <w:p w14:paraId="0D3560D7" w14:textId="2A17835A" w:rsidR="7613B470" w:rsidRDefault="204DF561" w:rsidP="7613B470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942B2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Se recomienda implementar este tipo de programas en entidades que manejen una gran cantidad de datos, ya que este nos ahorra tiempo </w:t>
      </w:r>
      <w:r w:rsidR="7DD4ED5D" w:rsidRPr="0942B2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con respecto al manejo de datos.</w:t>
      </w:r>
    </w:p>
    <w:p w14:paraId="1E591547" w14:textId="30B795CF" w:rsidR="78750A82" w:rsidRDefault="78750A82" w:rsidP="78750A82">
      <w:pPr>
        <w:spacing w:line="480" w:lineRule="auto"/>
        <w:ind w:left="10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1466DABC" w14:textId="7986D907" w:rsidR="002D509C" w:rsidRPr="002D509C" w:rsidRDefault="002D509C">
      <w:pPr>
        <w:rPr>
          <w:lang w:val="es-PE"/>
        </w:rPr>
      </w:pPr>
    </w:p>
    <w:p w14:paraId="5AB858A7" w14:textId="77777777" w:rsidR="006453BF" w:rsidRDefault="006453BF" w:rsidP="002D509C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3A9E44E1" w14:textId="4F1DF20E" w:rsidR="78750A82" w:rsidRDefault="78750A82" w:rsidP="78750A82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5901DE91" w14:textId="78E96E45" w:rsidR="78750A82" w:rsidRDefault="78750A82" w:rsidP="78750A82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6F71D689" w14:textId="1D65A09B" w:rsidR="00B76EF5" w:rsidRPr="00B76EF5" w:rsidRDefault="00B76EF5" w:rsidP="25B889D5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006B5F2A" w14:textId="63D45ED4" w:rsidR="000136AE" w:rsidRPr="00784544" w:rsidRDefault="000136AE" w:rsidP="0054397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bookmarkStart w:id="20" w:name="_Toc145368684"/>
      <w:bookmarkStart w:id="21" w:name="_Toc145368739"/>
      <w:r w:rsidRPr="00784544">
        <w:rPr>
          <w:rFonts w:eastAsia="Times New Roman"/>
          <w:lang w:val="es-PE"/>
        </w:rPr>
        <w:t>Referencias bibliograficas</w:t>
      </w:r>
      <w:bookmarkEnd w:id="20"/>
      <w:bookmarkEnd w:id="21"/>
    </w:p>
    <w:p w14:paraId="0872FAC0" w14:textId="77777777" w:rsidR="00B04BC0" w:rsidRPr="00784544" w:rsidRDefault="00B04BC0" w:rsidP="000136A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4944D93D" w14:textId="03904109" w:rsidR="00F96F6F" w:rsidRPr="00784544" w:rsidRDefault="00A96033" w:rsidP="00F96F6F">
      <w:pPr>
        <w:spacing w:before="240" w:after="240" w:line="480" w:lineRule="auto"/>
        <w:ind w:left="1400" w:hanging="70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Cairo</w:t>
      </w:r>
      <w:r w:rsidR="00F96F6F" w:rsidRPr="0B1543C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, </w:t>
      </w:r>
      <w:r w:rsidR="00770434">
        <w:rPr>
          <w:rFonts w:ascii="Times New Roman" w:eastAsia="Times New Roman" w:hAnsi="Times New Roman" w:cs="Times New Roman"/>
          <w:sz w:val="24"/>
          <w:szCs w:val="24"/>
          <w:lang w:val="es-419"/>
        </w:rPr>
        <w:t>O</w:t>
      </w:r>
      <w:r w:rsidR="00F96F6F" w:rsidRPr="0B1543C4">
        <w:rPr>
          <w:rFonts w:ascii="Times New Roman" w:eastAsia="Times New Roman" w:hAnsi="Times New Roman" w:cs="Times New Roman"/>
          <w:sz w:val="24"/>
          <w:szCs w:val="24"/>
          <w:lang w:val="es-419"/>
        </w:rPr>
        <w:t>. (20</w:t>
      </w:r>
      <w:r w:rsidR="00770434">
        <w:rPr>
          <w:rFonts w:ascii="Times New Roman" w:eastAsia="Times New Roman" w:hAnsi="Times New Roman" w:cs="Times New Roman"/>
          <w:sz w:val="24"/>
          <w:szCs w:val="24"/>
          <w:lang w:val="es-419"/>
        </w:rPr>
        <w:t>06</w:t>
      </w:r>
      <w:r w:rsidR="00F96F6F" w:rsidRPr="0B1543C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). </w:t>
      </w:r>
      <w:r w:rsidR="0093513B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Estructura de datos</w:t>
      </w:r>
      <w:r w:rsidR="00F96F6F" w:rsidRPr="0B1543C4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651539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M</w:t>
      </w:r>
      <w:r w:rsidR="00651539" w:rsidRPr="009955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cgraw-hill / </w:t>
      </w:r>
      <w:r w:rsidR="00651539">
        <w:rPr>
          <w:rFonts w:ascii="Times New Roman" w:eastAsia="Times New Roman" w:hAnsi="Times New Roman" w:cs="Times New Roman"/>
          <w:sz w:val="24"/>
          <w:szCs w:val="24"/>
          <w:lang w:val="es-PE"/>
        </w:rPr>
        <w:t>I</w:t>
      </w:r>
      <w:r w:rsidR="00651539" w:rsidRPr="009955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nteramericana de </w:t>
      </w:r>
      <w:r w:rsidR="00651539">
        <w:rPr>
          <w:rFonts w:ascii="Times New Roman" w:eastAsia="Times New Roman" w:hAnsi="Times New Roman" w:cs="Times New Roman"/>
          <w:sz w:val="24"/>
          <w:szCs w:val="24"/>
          <w:lang w:val="es-PE"/>
        </w:rPr>
        <w:t>M</w:t>
      </w:r>
      <w:r w:rsidR="00651539" w:rsidRPr="00995584">
        <w:rPr>
          <w:rFonts w:ascii="Times New Roman" w:eastAsia="Times New Roman" w:hAnsi="Times New Roman" w:cs="Times New Roman"/>
          <w:sz w:val="24"/>
          <w:szCs w:val="24"/>
          <w:lang w:val="es-PE"/>
        </w:rPr>
        <w:t>éxico</w:t>
      </w:r>
    </w:p>
    <w:p w14:paraId="587AF73A" w14:textId="77777777" w:rsidR="000136AE" w:rsidRPr="00784544" w:rsidRDefault="000136AE" w:rsidP="00B20813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sectPr w:rsidR="000136AE" w:rsidRPr="0078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YCCdlYVgmpdS9" int2:id="2Ub7n9yW">
      <int2:state int2:value="Rejected" int2:type="AugLoop_Text_Critique"/>
    </int2:textHash>
    <int2:textHash int2:hashCode="ySqbw0HXOQRP9U" int2:id="OGhgrX0p">
      <int2:state int2:value="Rejected" int2:type="AugLoop_Text_Critique"/>
    </int2:textHash>
    <int2:textHash int2:hashCode="Rx24wogj2mkLYi" int2:id="ZxfIi1c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113F"/>
    <w:multiLevelType w:val="hybridMultilevel"/>
    <w:tmpl w:val="9A6EDBE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68DC0"/>
    <w:multiLevelType w:val="hybridMultilevel"/>
    <w:tmpl w:val="FFFFFFFF"/>
    <w:lvl w:ilvl="0" w:tplc="ABA2F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8B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25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06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EE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72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01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25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A0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0A08"/>
    <w:multiLevelType w:val="hybridMultilevel"/>
    <w:tmpl w:val="9904DA26"/>
    <w:lvl w:ilvl="0" w:tplc="64CC72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A0A1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CB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C6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C2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6A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3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C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0C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D536E"/>
    <w:multiLevelType w:val="hybridMultilevel"/>
    <w:tmpl w:val="E8D61B6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291B88"/>
    <w:multiLevelType w:val="hybridMultilevel"/>
    <w:tmpl w:val="DBA49A9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1C7A15"/>
    <w:multiLevelType w:val="hybridMultilevel"/>
    <w:tmpl w:val="50E25BB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15797"/>
    <w:multiLevelType w:val="hybridMultilevel"/>
    <w:tmpl w:val="5D6A2EE8"/>
    <w:lvl w:ilvl="0" w:tplc="EB001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82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2E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C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6A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26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86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AF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80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F254D"/>
    <w:multiLevelType w:val="hybridMultilevel"/>
    <w:tmpl w:val="556EF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DE47E"/>
    <w:multiLevelType w:val="hybridMultilevel"/>
    <w:tmpl w:val="59128B3E"/>
    <w:lvl w:ilvl="0" w:tplc="5C940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0A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E1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0A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8F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EF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0F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C4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EB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79E20"/>
    <w:multiLevelType w:val="hybridMultilevel"/>
    <w:tmpl w:val="37F296C4"/>
    <w:lvl w:ilvl="0" w:tplc="59EE6D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B08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8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6F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4D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4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E4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E3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A9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96E3B"/>
    <w:multiLevelType w:val="multilevel"/>
    <w:tmpl w:val="2EA020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1800"/>
      </w:pPr>
      <w:rPr>
        <w:rFonts w:hint="default"/>
      </w:rPr>
    </w:lvl>
  </w:abstractNum>
  <w:abstractNum w:abstractNumId="11" w15:restartNumberingAfterBreak="0">
    <w:nsid w:val="467CD5D0"/>
    <w:multiLevelType w:val="hybridMultilevel"/>
    <w:tmpl w:val="A2A2B1D0"/>
    <w:lvl w:ilvl="0" w:tplc="304C2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44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22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AD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E7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6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4E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C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8E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B0E41"/>
    <w:multiLevelType w:val="hybridMultilevel"/>
    <w:tmpl w:val="FE628C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25D976"/>
    <w:multiLevelType w:val="hybridMultilevel"/>
    <w:tmpl w:val="A38E1BF8"/>
    <w:lvl w:ilvl="0" w:tplc="60AAC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8E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C6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0C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C9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49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2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E0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20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F287F"/>
    <w:multiLevelType w:val="hybridMultilevel"/>
    <w:tmpl w:val="865AB33A"/>
    <w:lvl w:ilvl="0" w:tplc="511C290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82" w:hanging="360"/>
      </w:pPr>
    </w:lvl>
    <w:lvl w:ilvl="2" w:tplc="280A001B">
      <w:start w:val="1"/>
      <w:numFmt w:val="lowerRoman"/>
      <w:lvlText w:val="%3."/>
      <w:lvlJc w:val="right"/>
      <w:pPr>
        <w:ind w:left="1902" w:hanging="180"/>
      </w:pPr>
    </w:lvl>
    <w:lvl w:ilvl="3" w:tplc="280A000F" w:tentative="1">
      <w:start w:val="1"/>
      <w:numFmt w:val="decimal"/>
      <w:lvlText w:val="%4."/>
      <w:lvlJc w:val="left"/>
      <w:pPr>
        <w:ind w:left="2622" w:hanging="360"/>
      </w:pPr>
    </w:lvl>
    <w:lvl w:ilvl="4" w:tplc="280A0019" w:tentative="1">
      <w:start w:val="1"/>
      <w:numFmt w:val="lowerLetter"/>
      <w:lvlText w:val="%5."/>
      <w:lvlJc w:val="left"/>
      <w:pPr>
        <w:ind w:left="3342" w:hanging="360"/>
      </w:pPr>
    </w:lvl>
    <w:lvl w:ilvl="5" w:tplc="280A001B" w:tentative="1">
      <w:start w:val="1"/>
      <w:numFmt w:val="lowerRoman"/>
      <w:lvlText w:val="%6."/>
      <w:lvlJc w:val="right"/>
      <w:pPr>
        <w:ind w:left="4062" w:hanging="180"/>
      </w:pPr>
    </w:lvl>
    <w:lvl w:ilvl="6" w:tplc="280A000F" w:tentative="1">
      <w:start w:val="1"/>
      <w:numFmt w:val="decimal"/>
      <w:lvlText w:val="%7."/>
      <w:lvlJc w:val="left"/>
      <w:pPr>
        <w:ind w:left="4782" w:hanging="360"/>
      </w:pPr>
    </w:lvl>
    <w:lvl w:ilvl="7" w:tplc="280A0019" w:tentative="1">
      <w:start w:val="1"/>
      <w:numFmt w:val="lowerLetter"/>
      <w:lvlText w:val="%8."/>
      <w:lvlJc w:val="left"/>
      <w:pPr>
        <w:ind w:left="5502" w:hanging="360"/>
      </w:pPr>
    </w:lvl>
    <w:lvl w:ilvl="8" w:tplc="2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543707CB"/>
    <w:multiLevelType w:val="hybridMultilevel"/>
    <w:tmpl w:val="9DD227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0250C"/>
    <w:multiLevelType w:val="hybridMultilevel"/>
    <w:tmpl w:val="4E64BE7C"/>
    <w:lvl w:ilvl="0" w:tplc="43662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0A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6E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49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6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43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43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8F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CA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63AC1"/>
    <w:multiLevelType w:val="hybridMultilevel"/>
    <w:tmpl w:val="33A4673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D770AE"/>
    <w:multiLevelType w:val="hybridMultilevel"/>
    <w:tmpl w:val="1F8A37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27862"/>
    <w:multiLevelType w:val="multilevel"/>
    <w:tmpl w:val="1772E6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2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Times New Roman" w:hAnsi="Times New Roman" w:cs="Times New Roman" w:hint="default"/>
        <w:b w:val="0"/>
        <w:bCs w:val="0"/>
        <w:color w:val="auto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20" w15:restartNumberingAfterBreak="0">
    <w:nsid w:val="6DA7ACD9"/>
    <w:multiLevelType w:val="hybridMultilevel"/>
    <w:tmpl w:val="D6483836"/>
    <w:lvl w:ilvl="0" w:tplc="F1D88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4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B2D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E2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40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46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24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03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62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38D35"/>
    <w:multiLevelType w:val="hybridMultilevel"/>
    <w:tmpl w:val="9D320674"/>
    <w:lvl w:ilvl="0" w:tplc="FD44AF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CE61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E5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67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80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C2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04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0E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2B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7C898"/>
    <w:multiLevelType w:val="hybridMultilevel"/>
    <w:tmpl w:val="E4AAE580"/>
    <w:lvl w:ilvl="0" w:tplc="FA182F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5C8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A6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46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23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24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20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8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68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837234">
    <w:abstractNumId w:val="9"/>
  </w:num>
  <w:num w:numId="2" w16cid:durableId="650327759">
    <w:abstractNumId w:val="22"/>
  </w:num>
  <w:num w:numId="3" w16cid:durableId="1451582068">
    <w:abstractNumId w:val="2"/>
  </w:num>
  <w:num w:numId="4" w16cid:durableId="137841062">
    <w:abstractNumId w:val="21"/>
  </w:num>
  <w:num w:numId="5" w16cid:durableId="1890459653">
    <w:abstractNumId w:val="13"/>
  </w:num>
  <w:num w:numId="6" w16cid:durableId="698436150">
    <w:abstractNumId w:val="20"/>
  </w:num>
  <w:num w:numId="7" w16cid:durableId="1769353666">
    <w:abstractNumId w:val="16"/>
  </w:num>
  <w:num w:numId="8" w16cid:durableId="328869563">
    <w:abstractNumId w:val="6"/>
  </w:num>
  <w:num w:numId="9" w16cid:durableId="961571318">
    <w:abstractNumId w:val="18"/>
  </w:num>
  <w:num w:numId="10" w16cid:durableId="821507923">
    <w:abstractNumId w:val="5"/>
  </w:num>
  <w:num w:numId="11" w16cid:durableId="2112315080">
    <w:abstractNumId w:val="17"/>
  </w:num>
  <w:num w:numId="12" w16cid:durableId="652948978">
    <w:abstractNumId w:val="7"/>
  </w:num>
  <w:num w:numId="13" w16cid:durableId="2027514367">
    <w:abstractNumId w:val="3"/>
  </w:num>
  <w:num w:numId="14" w16cid:durableId="1791511536">
    <w:abstractNumId w:val="0"/>
  </w:num>
  <w:num w:numId="15" w16cid:durableId="1338310656">
    <w:abstractNumId w:val="4"/>
  </w:num>
  <w:num w:numId="16" w16cid:durableId="1994092893">
    <w:abstractNumId w:val="12"/>
  </w:num>
  <w:num w:numId="17" w16cid:durableId="1794447725">
    <w:abstractNumId w:val="14"/>
  </w:num>
  <w:num w:numId="18" w16cid:durableId="805320940">
    <w:abstractNumId w:val="10"/>
  </w:num>
  <w:num w:numId="19" w16cid:durableId="12341383">
    <w:abstractNumId w:val="8"/>
  </w:num>
  <w:num w:numId="20" w16cid:durableId="200746307">
    <w:abstractNumId w:val="11"/>
  </w:num>
  <w:num w:numId="21" w16cid:durableId="1378429738">
    <w:abstractNumId w:val="1"/>
  </w:num>
  <w:num w:numId="22" w16cid:durableId="2013410432">
    <w:abstractNumId w:val="15"/>
  </w:num>
  <w:num w:numId="23" w16cid:durableId="9277352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69A2D9"/>
    <w:rsid w:val="000057B4"/>
    <w:rsid w:val="00013311"/>
    <w:rsid w:val="000136AE"/>
    <w:rsid w:val="00022231"/>
    <w:rsid w:val="00026EAC"/>
    <w:rsid w:val="000432E3"/>
    <w:rsid w:val="000441D8"/>
    <w:rsid w:val="000625D0"/>
    <w:rsid w:val="000633AF"/>
    <w:rsid w:val="00063788"/>
    <w:rsid w:val="00071BD5"/>
    <w:rsid w:val="00077E70"/>
    <w:rsid w:val="00080B34"/>
    <w:rsid w:val="00083836"/>
    <w:rsid w:val="00085392"/>
    <w:rsid w:val="000855C6"/>
    <w:rsid w:val="000A21AF"/>
    <w:rsid w:val="000A461B"/>
    <w:rsid w:val="000A6489"/>
    <w:rsid w:val="000A6871"/>
    <w:rsid w:val="000B74BD"/>
    <w:rsid w:val="000C00C9"/>
    <w:rsid w:val="000C00CD"/>
    <w:rsid w:val="000C4268"/>
    <w:rsid w:val="000D6D03"/>
    <w:rsid w:val="000D7563"/>
    <w:rsid w:val="000E4E30"/>
    <w:rsid w:val="000E4E33"/>
    <w:rsid w:val="000E7414"/>
    <w:rsid w:val="000F3262"/>
    <w:rsid w:val="000F6020"/>
    <w:rsid w:val="001027FD"/>
    <w:rsid w:val="00106181"/>
    <w:rsid w:val="00113F6B"/>
    <w:rsid w:val="00114010"/>
    <w:rsid w:val="00115630"/>
    <w:rsid w:val="0011580C"/>
    <w:rsid w:val="00117615"/>
    <w:rsid w:val="001271FB"/>
    <w:rsid w:val="0012752F"/>
    <w:rsid w:val="001408BE"/>
    <w:rsid w:val="00140CCA"/>
    <w:rsid w:val="00141031"/>
    <w:rsid w:val="0014211C"/>
    <w:rsid w:val="00143592"/>
    <w:rsid w:val="00144D7E"/>
    <w:rsid w:val="001476A6"/>
    <w:rsid w:val="001548B6"/>
    <w:rsid w:val="00156C51"/>
    <w:rsid w:val="00161584"/>
    <w:rsid w:val="00161D5D"/>
    <w:rsid w:val="00164D97"/>
    <w:rsid w:val="0017035F"/>
    <w:rsid w:val="00177088"/>
    <w:rsid w:val="00194B68"/>
    <w:rsid w:val="00197851"/>
    <w:rsid w:val="00197BBE"/>
    <w:rsid w:val="001A42F6"/>
    <w:rsid w:val="001B3D36"/>
    <w:rsid w:val="001B4274"/>
    <w:rsid w:val="001C1BDD"/>
    <w:rsid w:val="001C1DDC"/>
    <w:rsid w:val="001C22B7"/>
    <w:rsid w:val="001C6BEE"/>
    <w:rsid w:val="001D62F3"/>
    <w:rsid w:val="001E35C5"/>
    <w:rsid w:val="001E61A3"/>
    <w:rsid w:val="001F2E9B"/>
    <w:rsid w:val="001F35EE"/>
    <w:rsid w:val="00200E74"/>
    <w:rsid w:val="002036E0"/>
    <w:rsid w:val="00215189"/>
    <w:rsid w:val="00225926"/>
    <w:rsid w:val="00232C6A"/>
    <w:rsid w:val="00235424"/>
    <w:rsid w:val="00236AF8"/>
    <w:rsid w:val="0024230D"/>
    <w:rsid w:val="002574F8"/>
    <w:rsid w:val="002619FA"/>
    <w:rsid w:val="00271561"/>
    <w:rsid w:val="0027649F"/>
    <w:rsid w:val="00281816"/>
    <w:rsid w:val="00281BD3"/>
    <w:rsid w:val="00282D74"/>
    <w:rsid w:val="00287B76"/>
    <w:rsid w:val="00291DAE"/>
    <w:rsid w:val="00292CCE"/>
    <w:rsid w:val="00295F92"/>
    <w:rsid w:val="0029765E"/>
    <w:rsid w:val="002A2517"/>
    <w:rsid w:val="002A37FD"/>
    <w:rsid w:val="002A42F0"/>
    <w:rsid w:val="002A5591"/>
    <w:rsid w:val="002A5E14"/>
    <w:rsid w:val="002D3419"/>
    <w:rsid w:val="002D509C"/>
    <w:rsid w:val="002D7566"/>
    <w:rsid w:val="002E1806"/>
    <w:rsid w:val="002F1974"/>
    <w:rsid w:val="00310811"/>
    <w:rsid w:val="0031797F"/>
    <w:rsid w:val="00322B30"/>
    <w:rsid w:val="00323513"/>
    <w:rsid w:val="00331348"/>
    <w:rsid w:val="003323E9"/>
    <w:rsid w:val="00332628"/>
    <w:rsid w:val="00335972"/>
    <w:rsid w:val="00337188"/>
    <w:rsid w:val="00343C49"/>
    <w:rsid w:val="0035239B"/>
    <w:rsid w:val="00356FAD"/>
    <w:rsid w:val="003623D2"/>
    <w:rsid w:val="00367E3E"/>
    <w:rsid w:val="00372414"/>
    <w:rsid w:val="003916CD"/>
    <w:rsid w:val="003918CE"/>
    <w:rsid w:val="00392CEE"/>
    <w:rsid w:val="00396F54"/>
    <w:rsid w:val="00397436"/>
    <w:rsid w:val="003A2AFA"/>
    <w:rsid w:val="003ACA48"/>
    <w:rsid w:val="003B187E"/>
    <w:rsid w:val="003B32F6"/>
    <w:rsid w:val="003B3894"/>
    <w:rsid w:val="003B3E7B"/>
    <w:rsid w:val="003C155E"/>
    <w:rsid w:val="003D208F"/>
    <w:rsid w:val="003D24E4"/>
    <w:rsid w:val="003D35E7"/>
    <w:rsid w:val="003D4FD0"/>
    <w:rsid w:val="003E138C"/>
    <w:rsid w:val="003E32B6"/>
    <w:rsid w:val="003F2C31"/>
    <w:rsid w:val="003F5CB2"/>
    <w:rsid w:val="003F77F9"/>
    <w:rsid w:val="00401F6F"/>
    <w:rsid w:val="00411DCA"/>
    <w:rsid w:val="00430FD1"/>
    <w:rsid w:val="00437584"/>
    <w:rsid w:val="0044467C"/>
    <w:rsid w:val="00446BA4"/>
    <w:rsid w:val="00451331"/>
    <w:rsid w:val="0045200E"/>
    <w:rsid w:val="00453461"/>
    <w:rsid w:val="00461FF9"/>
    <w:rsid w:val="00463863"/>
    <w:rsid w:val="0047611F"/>
    <w:rsid w:val="00476DCA"/>
    <w:rsid w:val="0048167D"/>
    <w:rsid w:val="004844E9"/>
    <w:rsid w:val="00484A35"/>
    <w:rsid w:val="0048707B"/>
    <w:rsid w:val="00495EAA"/>
    <w:rsid w:val="00495F3C"/>
    <w:rsid w:val="004A2940"/>
    <w:rsid w:val="004A6E48"/>
    <w:rsid w:val="004B2C4E"/>
    <w:rsid w:val="004B3092"/>
    <w:rsid w:val="004C23C6"/>
    <w:rsid w:val="004C45F1"/>
    <w:rsid w:val="004C77C5"/>
    <w:rsid w:val="004D3AF2"/>
    <w:rsid w:val="004D7E28"/>
    <w:rsid w:val="004F62F7"/>
    <w:rsid w:val="005038B2"/>
    <w:rsid w:val="00504337"/>
    <w:rsid w:val="005074BA"/>
    <w:rsid w:val="00507B54"/>
    <w:rsid w:val="00513E79"/>
    <w:rsid w:val="00516382"/>
    <w:rsid w:val="0051659C"/>
    <w:rsid w:val="00520DA6"/>
    <w:rsid w:val="00521B60"/>
    <w:rsid w:val="00522AB0"/>
    <w:rsid w:val="00524352"/>
    <w:rsid w:val="00524FAD"/>
    <w:rsid w:val="005263E8"/>
    <w:rsid w:val="0053243F"/>
    <w:rsid w:val="00532BFB"/>
    <w:rsid w:val="00543974"/>
    <w:rsid w:val="005451E7"/>
    <w:rsid w:val="005514B7"/>
    <w:rsid w:val="00555427"/>
    <w:rsid w:val="00555B93"/>
    <w:rsid w:val="005567A7"/>
    <w:rsid w:val="00561947"/>
    <w:rsid w:val="00566663"/>
    <w:rsid w:val="00573BF0"/>
    <w:rsid w:val="00574E56"/>
    <w:rsid w:val="005804CF"/>
    <w:rsid w:val="00595466"/>
    <w:rsid w:val="005967EF"/>
    <w:rsid w:val="005A231C"/>
    <w:rsid w:val="005A2B13"/>
    <w:rsid w:val="005B5B42"/>
    <w:rsid w:val="005C095D"/>
    <w:rsid w:val="005C3F33"/>
    <w:rsid w:val="005C4B85"/>
    <w:rsid w:val="005C4CDD"/>
    <w:rsid w:val="005D0A50"/>
    <w:rsid w:val="005D4246"/>
    <w:rsid w:val="005D54D7"/>
    <w:rsid w:val="005E07F8"/>
    <w:rsid w:val="005E38CE"/>
    <w:rsid w:val="005E4808"/>
    <w:rsid w:val="005E524E"/>
    <w:rsid w:val="005E6689"/>
    <w:rsid w:val="005E6704"/>
    <w:rsid w:val="005F056F"/>
    <w:rsid w:val="005F66BC"/>
    <w:rsid w:val="006066AE"/>
    <w:rsid w:val="006119BB"/>
    <w:rsid w:val="00612E5D"/>
    <w:rsid w:val="0061687E"/>
    <w:rsid w:val="006232F4"/>
    <w:rsid w:val="006247E2"/>
    <w:rsid w:val="0062515F"/>
    <w:rsid w:val="0062622D"/>
    <w:rsid w:val="00633E35"/>
    <w:rsid w:val="00636740"/>
    <w:rsid w:val="0063EA45"/>
    <w:rsid w:val="00642A24"/>
    <w:rsid w:val="006438BE"/>
    <w:rsid w:val="006453BF"/>
    <w:rsid w:val="006464F3"/>
    <w:rsid w:val="0064654D"/>
    <w:rsid w:val="00651539"/>
    <w:rsid w:val="00655AF5"/>
    <w:rsid w:val="00660646"/>
    <w:rsid w:val="006619D3"/>
    <w:rsid w:val="0067139C"/>
    <w:rsid w:val="00683376"/>
    <w:rsid w:val="006A45EA"/>
    <w:rsid w:val="006B09E2"/>
    <w:rsid w:val="006B1287"/>
    <w:rsid w:val="006B4968"/>
    <w:rsid w:val="006B4AE2"/>
    <w:rsid w:val="006C0F0C"/>
    <w:rsid w:val="006C2C6D"/>
    <w:rsid w:val="006C38B1"/>
    <w:rsid w:val="006C6AD1"/>
    <w:rsid w:val="006D42C6"/>
    <w:rsid w:val="006E5D27"/>
    <w:rsid w:val="006F0F97"/>
    <w:rsid w:val="0070161E"/>
    <w:rsid w:val="00704AD0"/>
    <w:rsid w:val="00710C44"/>
    <w:rsid w:val="0072057A"/>
    <w:rsid w:val="00722743"/>
    <w:rsid w:val="00725415"/>
    <w:rsid w:val="007261B0"/>
    <w:rsid w:val="00732285"/>
    <w:rsid w:val="00732F42"/>
    <w:rsid w:val="007441A3"/>
    <w:rsid w:val="0076091F"/>
    <w:rsid w:val="00761EB2"/>
    <w:rsid w:val="0076237B"/>
    <w:rsid w:val="00762559"/>
    <w:rsid w:val="00764976"/>
    <w:rsid w:val="00770434"/>
    <w:rsid w:val="00772125"/>
    <w:rsid w:val="007738A7"/>
    <w:rsid w:val="00777837"/>
    <w:rsid w:val="007837AF"/>
    <w:rsid w:val="00784544"/>
    <w:rsid w:val="00786DE9"/>
    <w:rsid w:val="007874F2"/>
    <w:rsid w:val="007A46EF"/>
    <w:rsid w:val="007A56C1"/>
    <w:rsid w:val="007B1D41"/>
    <w:rsid w:val="007B4402"/>
    <w:rsid w:val="007B62C0"/>
    <w:rsid w:val="007C30CF"/>
    <w:rsid w:val="007C541C"/>
    <w:rsid w:val="007C6669"/>
    <w:rsid w:val="007D1785"/>
    <w:rsid w:val="007D1CB2"/>
    <w:rsid w:val="007D2841"/>
    <w:rsid w:val="007D2F22"/>
    <w:rsid w:val="007D363D"/>
    <w:rsid w:val="007E7F6B"/>
    <w:rsid w:val="007F042F"/>
    <w:rsid w:val="007F1CB6"/>
    <w:rsid w:val="008027C5"/>
    <w:rsid w:val="008042AC"/>
    <w:rsid w:val="00826B52"/>
    <w:rsid w:val="00826BBE"/>
    <w:rsid w:val="00826C3B"/>
    <w:rsid w:val="00836C5E"/>
    <w:rsid w:val="008436EE"/>
    <w:rsid w:val="008453E7"/>
    <w:rsid w:val="00846487"/>
    <w:rsid w:val="0085313F"/>
    <w:rsid w:val="00853F53"/>
    <w:rsid w:val="00856E09"/>
    <w:rsid w:val="00860339"/>
    <w:rsid w:val="0086722D"/>
    <w:rsid w:val="00873193"/>
    <w:rsid w:val="0087633F"/>
    <w:rsid w:val="008777A8"/>
    <w:rsid w:val="0088299C"/>
    <w:rsid w:val="0088594E"/>
    <w:rsid w:val="00886F9D"/>
    <w:rsid w:val="00891E09"/>
    <w:rsid w:val="008A5799"/>
    <w:rsid w:val="008A6FAA"/>
    <w:rsid w:val="008B058E"/>
    <w:rsid w:val="008B3C64"/>
    <w:rsid w:val="008B400A"/>
    <w:rsid w:val="008B4E6B"/>
    <w:rsid w:val="008B51B4"/>
    <w:rsid w:val="008C0A99"/>
    <w:rsid w:val="008C620F"/>
    <w:rsid w:val="008D0CF5"/>
    <w:rsid w:val="008D61DA"/>
    <w:rsid w:val="008E0938"/>
    <w:rsid w:val="008E27CE"/>
    <w:rsid w:val="008E7438"/>
    <w:rsid w:val="008E773E"/>
    <w:rsid w:val="008F445F"/>
    <w:rsid w:val="008F7B1D"/>
    <w:rsid w:val="00900B06"/>
    <w:rsid w:val="00905BD1"/>
    <w:rsid w:val="009207ED"/>
    <w:rsid w:val="00922D75"/>
    <w:rsid w:val="00924E24"/>
    <w:rsid w:val="00925F73"/>
    <w:rsid w:val="0093513B"/>
    <w:rsid w:val="009363BB"/>
    <w:rsid w:val="00936FDB"/>
    <w:rsid w:val="00941DD0"/>
    <w:rsid w:val="009430A4"/>
    <w:rsid w:val="009506DC"/>
    <w:rsid w:val="00954334"/>
    <w:rsid w:val="009548CC"/>
    <w:rsid w:val="00954A09"/>
    <w:rsid w:val="00961AD6"/>
    <w:rsid w:val="00964639"/>
    <w:rsid w:val="00964AA5"/>
    <w:rsid w:val="0096537A"/>
    <w:rsid w:val="00977D61"/>
    <w:rsid w:val="0097C096"/>
    <w:rsid w:val="00985F6F"/>
    <w:rsid w:val="00990E58"/>
    <w:rsid w:val="00995584"/>
    <w:rsid w:val="00997276"/>
    <w:rsid w:val="009B34CC"/>
    <w:rsid w:val="009B54A3"/>
    <w:rsid w:val="009C0D7E"/>
    <w:rsid w:val="009C152A"/>
    <w:rsid w:val="009C425F"/>
    <w:rsid w:val="009C4736"/>
    <w:rsid w:val="009C4C4C"/>
    <w:rsid w:val="009C7A94"/>
    <w:rsid w:val="009D28A3"/>
    <w:rsid w:val="009E28D8"/>
    <w:rsid w:val="009F3D38"/>
    <w:rsid w:val="00A01EFF"/>
    <w:rsid w:val="00A069F3"/>
    <w:rsid w:val="00A10CD1"/>
    <w:rsid w:val="00A24297"/>
    <w:rsid w:val="00A2520B"/>
    <w:rsid w:val="00A2521B"/>
    <w:rsid w:val="00A2555F"/>
    <w:rsid w:val="00A30703"/>
    <w:rsid w:val="00A462C9"/>
    <w:rsid w:val="00A51A70"/>
    <w:rsid w:val="00A520C2"/>
    <w:rsid w:val="00A52BC2"/>
    <w:rsid w:val="00A54336"/>
    <w:rsid w:val="00A55995"/>
    <w:rsid w:val="00A564A2"/>
    <w:rsid w:val="00A6214E"/>
    <w:rsid w:val="00A677CF"/>
    <w:rsid w:val="00A732DC"/>
    <w:rsid w:val="00A7511D"/>
    <w:rsid w:val="00A80FC2"/>
    <w:rsid w:val="00A81236"/>
    <w:rsid w:val="00A84F39"/>
    <w:rsid w:val="00A86A72"/>
    <w:rsid w:val="00A93BB6"/>
    <w:rsid w:val="00A95ACA"/>
    <w:rsid w:val="00A96033"/>
    <w:rsid w:val="00AA1D12"/>
    <w:rsid w:val="00AA2EFB"/>
    <w:rsid w:val="00AA342B"/>
    <w:rsid w:val="00AA3C44"/>
    <w:rsid w:val="00ABDA4E"/>
    <w:rsid w:val="00AC34EE"/>
    <w:rsid w:val="00AC7B44"/>
    <w:rsid w:val="00AD4713"/>
    <w:rsid w:val="00B0477B"/>
    <w:rsid w:val="00B04BC0"/>
    <w:rsid w:val="00B12D87"/>
    <w:rsid w:val="00B17733"/>
    <w:rsid w:val="00B20813"/>
    <w:rsid w:val="00B26B45"/>
    <w:rsid w:val="00B31B07"/>
    <w:rsid w:val="00B32884"/>
    <w:rsid w:val="00B352B0"/>
    <w:rsid w:val="00B35454"/>
    <w:rsid w:val="00B3796C"/>
    <w:rsid w:val="00B4248D"/>
    <w:rsid w:val="00B43715"/>
    <w:rsid w:val="00B460CC"/>
    <w:rsid w:val="00B4763F"/>
    <w:rsid w:val="00B52B34"/>
    <w:rsid w:val="00B531CA"/>
    <w:rsid w:val="00B545D9"/>
    <w:rsid w:val="00B57A17"/>
    <w:rsid w:val="00B76EF5"/>
    <w:rsid w:val="00B851C3"/>
    <w:rsid w:val="00B865E6"/>
    <w:rsid w:val="00B86939"/>
    <w:rsid w:val="00B96FE2"/>
    <w:rsid w:val="00BA1801"/>
    <w:rsid w:val="00BA79F4"/>
    <w:rsid w:val="00BB03C4"/>
    <w:rsid w:val="00BB33D8"/>
    <w:rsid w:val="00BB3C97"/>
    <w:rsid w:val="00BB4D60"/>
    <w:rsid w:val="00BB7D8D"/>
    <w:rsid w:val="00BC5370"/>
    <w:rsid w:val="00BD3B13"/>
    <w:rsid w:val="00BD59C1"/>
    <w:rsid w:val="00BE1757"/>
    <w:rsid w:val="00BF4263"/>
    <w:rsid w:val="00C005A8"/>
    <w:rsid w:val="00C040BD"/>
    <w:rsid w:val="00C06D99"/>
    <w:rsid w:val="00C27160"/>
    <w:rsid w:val="00C30B3A"/>
    <w:rsid w:val="00C40942"/>
    <w:rsid w:val="00C45A65"/>
    <w:rsid w:val="00C46051"/>
    <w:rsid w:val="00C51587"/>
    <w:rsid w:val="00C56472"/>
    <w:rsid w:val="00C57B63"/>
    <w:rsid w:val="00C57E6F"/>
    <w:rsid w:val="00C64EB5"/>
    <w:rsid w:val="00C7234B"/>
    <w:rsid w:val="00C72824"/>
    <w:rsid w:val="00C74722"/>
    <w:rsid w:val="00C765B4"/>
    <w:rsid w:val="00C919C6"/>
    <w:rsid w:val="00C924AA"/>
    <w:rsid w:val="00C924D4"/>
    <w:rsid w:val="00CA4CDC"/>
    <w:rsid w:val="00CB0D19"/>
    <w:rsid w:val="00CB311A"/>
    <w:rsid w:val="00CB7FE0"/>
    <w:rsid w:val="00CC0EBB"/>
    <w:rsid w:val="00CC5707"/>
    <w:rsid w:val="00CD1FB3"/>
    <w:rsid w:val="00CD3146"/>
    <w:rsid w:val="00CD35A7"/>
    <w:rsid w:val="00CE18D6"/>
    <w:rsid w:val="00CF49EE"/>
    <w:rsid w:val="00D055C2"/>
    <w:rsid w:val="00D05652"/>
    <w:rsid w:val="00D2008E"/>
    <w:rsid w:val="00D205B2"/>
    <w:rsid w:val="00D2573C"/>
    <w:rsid w:val="00D34432"/>
    <w:rsid w:val="00D36CEA"/>
    <w:rsid w:val="00D47CC8"/>
    <w:rsid w:val="00D5297F"/>
    <w:rsid w:val="00D6073C"/>
    <w:rsid w:val="00D65558"/>
    <w:rsid w:val="00D74DD7"/>
    <w:rsid w:val="00D76EC7"/>
    <w:rsid w:val="00D81414"/>
    <w:rsid w:val="00D821BA"/>
    <w:rsid w:val="00D83167"/>
    <w:rsid w:val="00D83946"/>
    <w:rsid w:val="00D8493D"/>
    <w:rsid w:val="00D8657F"/>
    <w:rsid w:val="00D97D6F"/>
    <w:rsid w:val="00DA0330"/>
    <w:rsid w:val="00DA43BA"/>
    <w:rsid w:val="00DB0F81"/>
    <w:rsid w:val="00DB1EFD"/>
    <w:rsid w:val="00DB40BB"/>
    <w:rsid w:val="00DC0A95"/>
    <w:rsid w:val="00DC58F5"/>
    <w:rsid w:val="00DD67B1"/>
    <w:rsid w:val="00DD696E"/>
    <w:rsid w:val="00DE48C4"/>
    <w:rsid w:val="00DE7BCB"/>
    <w:rsid w:val="00DF37ED"/>
    <w:rsid w:val="00DF7401"/>
    <w:rsid w:val="00E066EB"/>
    <w:rsid w:val="00E07B31"/>
    <w:rsid w:val="00E1186E"/>
    <w:rsid w:val="00E14A6C"/>
    <w:rsid w:val="00E16BCE"/>
    <w:rsid w:val="00E2307E"/>
    <w:rsid w:val="00E2450C"/>
    <w:rsid w:val="00E26999"/>
    <w:rsid w:val="00E33B83"/>
    <w:rsid w:val="00E3772D"/>
    <w:rsid w:val="00E40DA7"/>
    <w:rsid w:val="00E460E5"/>
    <w:rsid w:val="00E46CFA"/>
    <w:rsid w:val="00E5483F"/>
    <w:rsid w:val="00E757EB"/>
    <w:rsid w:val="00E7694C"/>
    <w:rsid w:val="00E770CD"/>
    <w:rsid w:val="00E86296"/>
    <w:rsid w:val="00E94A0C"/>
    <w:rsid w:val="00EA3890"/>
    <w:rsid w:val="00EB138B"/>
    <w:rsid w:val="00EC3735"/>
    <w:rsid w:val="00EC6C53"/>
    <w:rsid w:val="00ED4366"/>
    <w:rsid w:val="00EE0180"/>
    <w:rsid w:val="00EF0ACF"/>
    <w:rsid w:val="00F0002F"/>
    <w:rsid w:val="00F00E5E"/>
    <w:rsid w:val="00F024FF"/>
    <w:rsid w:val="00F10FBD"/>
    <w:rsid w:val="00F16D5E"/>
    <w:rsid w:val="00F3061E"/>
    <w:rsid w:val="00F32052"/>
    <w:rsid w:val="00F3498F"/>
    <w:rsid w:val="00F368D0"/>
    <w:rsid w:val="00F46CE7"/>
    <w:rsid w:val="00F53B38"/>
    <w:rsid w:val="00F56B45"/>
    <w:rsid w:val="00F72281"/>
    <w:rsid w:val="00F753D7"/>
    <w:rsid w:val="00F760E3"/>
    <w:rsid w:val="00F86DA5"/>
    <w:rsid w:val="00F87A6E"/>
    <w:rsid w:val="00F958E1"/>
    <w:rsid w:val="00F96F6F"/>
    <w:rsid w:val="00F972C4"/>
    <w:rsid w:val="00FA0FC2"/>
    <w:rsid w:val="00FA3111"/>
    <w:rsid w:val="00FB1DA9"/>
    <w:rsid w:val="00FB302F"/>
    <w:rsid w:val="00FB3BBD"/>
    <w:rsid w:val="00FC048E"/>
    <w:rsid w:val="00FC4915"/>
    <w:rsid w:val="00FC6EFC"/>
    <w:rsid w:val="00FC7723"/>
    <w:rsid w:val="00FD3935"/>
    <w:rsid w:val="00FD44FC"/>
    <w:rsid w:val="00FD56F5"/>
    <w:rsid w:val="00FE2C1C"/>
    <w:rsid w:val="00FE4C62"/>
    <w:rsid w:val="00FE4D10"/>
    <w:rsid w:val="00FF1C4C"/>
    <w:rsid w:val="015F73DE"/>
    <w:rsid w:val="018F6E13"/>
    <w:rsid w:val="026673CE"/>
    <w:rsid w:val="034D848E"/>
    <w:rsid w:val="036945CC"/>
    <w:rsid w:val="03B0568F"/>
    <w:rsid w:val="03CB72C8"/>
    <w:rsid w:val="04002CEA"/>
    <w:rsid w:val="042624A4"/>
    <w:rsid w:val="045A6FDE"/>
    <w:rsid w:val="045EB289"/>
    <w:rsid w:val="0630B6B5"/>
    <w:rsid w:val="0639E97D"/>
    <w:rsid w:val="068A8A7B"/>
    <w:rsid w:val="077F7C5E"/>
    <w:rsid w:val="07A224DD"/>
    <w:rsid w:val="0868584E"/>
    <w:rsid w:val="0874D2E8"/>
    <w:rsid w:val="08B9C9D7"/>
    <w:rsid w:val="0942B245"/>
    <w:rsid w:val="094EDEDF"/>
    <w:rsid w:val="09AF130C"/>
    <w:rsid w:val="0A4BB882"/>
    <w:rsid w:val="0AA7DA87"/>
    <w:rsid w:val="0B010C3D"/>
    <w:rsid w:val="0B8F35E7"/>
    <w:rsid w:val="0BFA48AB"/>
    <w:rsid w:val="0BFE1C81"/>
    <w:rsid w:val="0CE8B961"/>
    <w:rsid w:val="0D558D32"/>
    <w:rsid w:val="0D96569C"/>
    <w:rsid w:val="0DE2E331"/>
    <w:rsid w:val="0E0B7214"/>
    <w:rsid w:val="0E4DDFF2"/>
    <w:rsid w:val="0EA04417"/>
    <w:rsid w:val="0EA7CBFB"/>
    <w:rsid w:val="0EBDDCAB"/>
    <w:rsid w:val="0EF924F1"/>
    <w:rsid w:val="10245537"/>
    <w:rsid w:val="1031FAC3"/>
    <w:rsid w:val="10371027"/>
    <w:rsid w:val="12F595DA"/>
    <w:rsid w:val="141CA006"/>
    <w:rsid w:val="1432BA13"/>
    <w:rsid w:val="14607413"/>
    <w:rsid w:val="14E85945"/>
    <w:rsid w:val="14FE2049"/>
    <w:rsid w:val="16444BEB"/>
    <w:rsid w:val="1693003E"/>
    <w:rsid w:val="16D0A879"/>
    <w:rsid w:val="16ED3472"/>
    <w:rsid w:val="17134980"/>
    <w:rsid w:val="175350AC"/>
    <w:rsid w:val="17689604"/>
    <w:rsid w:val="17846162"/>
    <w:rsid w:val="17C035B2"/>
    <w:rsid w:val="17C95AEF"/>
    <w:rsid w:val="185289A6"/>
    <w:rsid w:val="1863B256"/>
    <w:rsid w:val="1863F36F"/>
    <w:rsid w:val="188D8208"/>
    <w:rsid w:val="190253B2"/>
    <w:rsid w:val="192002E1"/>
    <w:rsid w:val="192AEA55"/>
    <w:rsid w:val="1965CA78"/>
    <w:rsid w:val="1A16D3E4"/>
    <w:rsid w:val="1A2C3D5C"/>
    <w:rsid w:val="1A5BEB4B"/>
    <w:rsid w:val="1AE40490"/>
    <w:rsid w:val="1AF36D1C"/>
    <w:rsid w:val="1B148FBA"/>
    <w:rsid w:val="1B45F3F1"/>
    <w:rsid w:val="1C0E1BAC"/>
    <w:rsid w:val="1CC31809"/>
    <w:rsid w:val="1CCB319D"/>
    <w:rsid w:val="1D2754DC"/>
    <w:rsid w:val="1D27A069"/>
    <w:rsid w:val="1D8AA268"/>
    <w:rsid w:val="1DAD8CB0"/>
    <w:rsid w:val="1DAF0B9F"/>
    <w:rsid w:val="1DCA8DE1"/>
    <w:rsid w:val="1DD32F2A"/>
    <w:rsid w:val="1E6FB2E0"/>
    <w:rsid w:val="1EC370CA"/>
    <w:rsid w:val="1F4C7FDF"/>
    <w:rsid w:val="1F52FE16"/>
    <w:rsid w:val="1FF8A269"/>
    <w:rsid w:val="20177F03"/>
    <w:rsid w:val="2018E75E"/>
    <w:rsid w:val="2034B6B9"/>
    <w:rsid w:val="204DF561"/>
    <w:rsid w:val="208AC86C"/>
    <w:rsid w:val="208FAEA8"/>
    <w:rsid w:val="20BA8E99"/>
    <w:rsid w:val="214164D3"/>
    <w:rsid w:val="216D34A9"/>
    <w:rsid w:val="2188BC0B"/>
    <w:rsid w:val="230BF4BC"/>
    <w:rsid w:val="23DC1F21"/>
    <w:rsid w:val="24E4608D"/>
    <w:rsid w:val="25824FE6"/>
    <w:rsid w:val="25AB87D3"/>
    <w:rsid w:val="25ACE0D7"/>
    <w:rsid w:val="25B889D5"/>
    <w:rsid w:val="25DED808"/>
    <w:rsid w:val="266FC63C"/>
    <w:rsid w:val="26B7A3B2"/>
    <w:rsid w:val="26BD0015"/>
    <w:rsid w:val="26D4C723"/>
    <w:rsid w:val="26F3CCA7"/>
    <w:rsid w:val="277F549A"/>
    <w:rsid w:val="27A5657E"/>
    <w:rsid w:val="27B22440"/>
    <w:rsid w:val="27D1D862"/>
    <w:rsid w:val="286E0074"/>
    <w:rsid w:val="28F2FD7E"/>
    <w:rsid w:val="28F98DA3"/>
    <w:rsid w:val="2B3C0251"/>
    <w:rsid w:val="2B916E71"/>
    <w:rsid w:val="2BC6E8EF"/>
    <w:rsid w:val="2C4121B1"/>
    <w:rsid w:val="2C800D47"/>
    <w:rsid w:val="2CD19FDF"/>
    <w:rsid w:val="2D97A35D"/>
    <w:rsid w:val="2D9BF56F"/>
    <w:rsid w:val="2E1BDDA8"/>
    <w:rsid w:val="2E486360"/>
    <w:rsid w:val="2E72CBF5"/>
    <w:rsid w:val="2F6139F6"/>
    <w:rsid w:val="2F6CF59E"/>
    <w:rsid w:val="2FFF376F"/>
    <w:rsid w:val="30162DB0"/>
    <w:rsid w:val="3020E3AF"/>
    <w:rsid w:val="304F9455"/>
    <w:rsid w:val="3054A034"/>
    <w:rsid w:val="30CF03F5"/>
    <w:rsid w:val="30EAF7CB"/>
    <w:rsid w:val="317003D4"/>
    <w:rsid w:val="31CF4E77"/>
    <w:rsid w:val="3251D534"/>
    <w:rsid w:val="327106C6"/>
    <w:rsid w:val="32874B8B"/>
    <w:rsid w:val="32F570A5"/>
    <w:rsid w:val="33A8F866"/>
    <w:rsid w:val="3496D76F"/>
    <w:rsid w:val="355E23F5"/>
    <w:rsid w:val="35D55E73"/>
    <w:rsid w:val="35ED7507"/>
    <w:rsid w:val="36641DDE"/>
    <w:rsid w:val="37384F4A"/>
    <w:rsid w:val="37EB6677"/>
    <w:rsid w:val="387EC333"/>
    <w:rsid w:val="38DB55EF"/>
    <w:rsid w:val="397CECD8"/>
    <w:rsid w:val="39D8FADA"/>
    <w:rsid w:val="39EABEFC"/>
    <w:rsid w:val="39EBFB1E"/>
    <w:rsid w:val="3A56AD45"/>
    <w:rsid w:val="3A8F01A3"/>
    <w:rsid w:val="3B6D1F6A"/>
    <w:rsid w:val="3C15DD42"/>
    <w:rsid w:val="3C46A6A7"/>
    <w:rsid w:val="3C6D4CB4"/>
    <w:rsid w:val="3CB39E1C"/>
    <w:rsid w:val="3CCDD2DA"/>
    <w:rsid w:val="3D1E341D"/>
    <w:rsid w:val="3D537579"/>
    <w:rsid w:val="3E551209"/>
    <w:rsid w:val="3EC183F1"/>
    <w:rsid w:val="4019EBFF"/>
    <w:rsid w:val="4039F1F6"/>
    <w:rsid w:val="40828ED3"/>
    <w:rsid w:val="4088B1B8"/>
    <w:rsid w:val="408E142C"/>
    <w:rsid w:val="40CE9087"/>
    <w:rsid w:val="418E950C"/>
    <w:rsid w:val="4201FE96"/>
    <w:rsid w:val="4216E1B0"/>
    <w:rsid w:val="428061AA"/>
    <w:rsid w:val="428F639B"/>
    <w:rsid w:val="438976FC"/>
    <w:rsid w:val="441C320B"/>
    <w:rsid w:val="4467FB41"/>
    <w:rsid w:val="448F23F8"/>
    <w:rsid w:val="4497EA82"/>
    <w:rsid w:val="44C1259D"/>
    <w:rsid w:val="45510605"/>
    <w:rsid w:val="4580277C"/>
    <w:rsid w:val="45BCFD1F"/>
    <w:rsid w:val="45CA3962"/>
    <w:rsid w:val="45E0BFD1"/>
    <w:rsid w:val="4721B79E"/>
    <w:rsid w:val="47656859"/>
    <w:rsid w:val="4781D186"/>
    <w:rsid w:val="48FF573B"/>
    <w:rsid w:val="490C9F29"/>
    <w:rsid w:val="492372F7"/>
    <w:rsid w:val="4A269989"/>
    <w:rsid w:val="4A321D63"/>
    <w:rsid w:val="4A4CB76F"/>
    <w:rsid w:val="4AE9A01C"/>
    <w:rsid w:val="4AFF49A3"/>
    <w:rsid w:val="4B634BB3"/>
    <w:rsid w:val="4BC2BF29"/>
    <w:rsid w:val="4C2B6C1C"/>
    <w:rsid w:val="4C323EA3"/>
    <w:rsid w:val="4CF5E1A1"/>
    <w:rsid w:val="4D26D5B8"/>
    <w:rsid w:val="4DDEBBC8"/>
    <w:rsid w:val="4E3DFEBE"/>
    <w:rsid w:val="4E442D36"/>
    <w:rsid w:val="4E49660B"/>
    <w:rsid w:val="4E5E0B06"/>
    <w:rsid w:val="4E8A6918"/>
    <w:rsid w:val="4E8F5FF0"/>
    <w:rsid w:val="4EB61A4D"/>
    <w:rsid w:val="4EB7C736"/>
    <w:rsid w:val="4EBA2B62"/>
    <w:rsid w:val="50032495"/>
    <w:rsid w:val="50509047"/>
    <w:rsid w:val="5100DDF0"/>
    <w:rsid w:val="51418DA5"/>
    <w:rsid w:val="52767559"/>
    <w:rsid w:val="52B3ADE1"/>
    <w:rsid w:val="52D0F4D4"/>
    <w:rsid w:val="52F752BF"/>
    <w:rsid w:val="5338D647"/>
    <w:rsid w:val="5433F6E5"/>
    <w:rsid w:val="547C1F73"/>
    <w:rsid w:val="547F0F70"/>
    <w:rsid w:val="54A2FD31"/>
    <w:rsid w:val="559A12C9"/>
    <w:rsid w:val="55CFC746"/>
    <w:rsid w:val="5722C4C4"/>
    <w:rsid w:val="5779EBE3"/>
    <w:rsid w:val="577F56A9"/>
    <w:rsid w:val="57823349"/>
    <w:rsid w:val="57A70D52"/>
    <w:rsid w:val="57CB8E2B"/>
    <w:rsid w:val="57D8D12C"/>
    <w:rsid w:val="57EBC811"/>
    <w:rsid w:val="58D93B6F"/>
    <w:rsid w:val="58DA4D03"/>
    <w:rsid w:val="59076808"/>
    <w:rsid w:val="59257623"/>
    <w:rsid w:val="5972393C"/>
    <w:rsid w:val="5A93F178"/>
    <w:rsid w:val="5A9CC07C"/>
    <w:rsid w:val="5ABC7196"/>
    <w:rsid w:val="5C420798"/>
    <w:rsid w:val="5C95E526"/>
    <w:rsid w:val="5C999F3C"/>
    <w:rsid w:val="5CB16C53"/>
    <w:rsid w:val="5CFAEC31"/>
    <w:rsid w:val="5D09569C"/>
    <w:rsid w:val="5D25CB9A"/>
    <w:rsid w:val="5DAF4B2C"/>
    <w:rsid w:val="5DD116E4"/>
    <w:rsid w:val="5DDC8185"/>
    <w:rsid w:val="5E0D5DD6"/>
    <w:rsid w:val="5E58E18D"/>
    <w:rsid w:val="5EF80453"/>
    <w:rsid w:val="5F38C322"/>
    <w:rsid w:val="5FFB6E86"/>
    <w:rsid w:val="6032A88D"/>
    <w:rsid w:val="60656F95"/>
    <w:rsid w:val="608913C4"/>
    <w:rsid w:val="60E6EBEE"/>
    <w:rsid w:val="612FD3C9"/>
    <w:rsid w:val="61EF3093"/>
    <w:rsid w:val="62005963"/>
    <w:rsid w:val="6282BC4F"/>
    <w:rsid w:val="62B807B2"/>
    <w:rsid w:val="62D94715"/>
    <w:rsid w:val="62DE796F"/>
    <w:rsid w:val="62E9C11B"/>
    <w:rsid w:val="633CF102"/>
    <w:rsid w:val="636815ED"/>
    <w:rsid w:val="6394CD57"/>
    <w:rsid w:val="63C12090"/>
    <w:rsid w:val="63C81354"/>
    <w:rsid w:val="63D52AE3"/>
    <w:rsid w:val="64000A8C"/>
    <w:rsid w:val="643F883C"/>
    <w:rsid w:val="6522DEC9"/>
    <w:rsid w:val="6562BF62"/>
    <w:rsid w:val="657881A9"/>
    <w:rsid w:val="6595C0B7"/>
    <w:rsid w:val="65A27FE1"/>
    <w:rsid w:val="65B4FD79"/>
    <w:rsid w:val="65CBE37B"/>
    <w:rsid w:val="6623D7AF"/>
    <w:rsid w:val="662EEBE8"/>
    <w:rsid w:val="665BAFF2"/>
    <w:rsid w:val="665CDE30"/>
    <w:rsid w:val="66F049A5"/>
    <w:rsid w:val="6756B848"/>
    <w:rsid w:val="6759540E"/>
    <w:rsid w:val="676C360F"/>
    <w:rsid w:val="6881EA2D"/>
    <w:rsid w:val="688D53B5"/>
    <w:rsid w:val="68C8B68E"/>
    <w:rsid w:val="68EB632A"/>
    <w:rsid w:val="69FC8573"/>
    <w:rsid w:val="6A519560"/>
    <w:rsid w:val="6A947DD4"/>
    <w:rsid w:val="6B8338D7"/>
    <w:rsid w:val="6C240E85"/>
    <w:rsid w:val="6C477019"/>
    <w:rsid w:val="6CA28372"/>
    <w:rsid w:val="6CFCDFCC"/>
    <w:rsid w:val="6D53B064"/>
    <w:rsid w:val="6DC78867"/>
    <w:rsid w:val="6DDE2630"/>
    <w:rsid w:val="6E67AC04"/>
    <w:rsid w:val="6EB211BA"/>
    <w:rsid w:val="6EE41AF7"/>
    <w:rsid w:val="6F9C07C0"/>
    <w:rsid w:val="6FBFF1CF"/>
    <w:rsid w:val="70D3F602"/>
    <w:rsid w:val="71B98852"/>
    <w:rsid w:val="71CF1767"/>
    <w:rsid w:val="71F1F4F9"/>
    <w:rsid w:val="7288047D"/>
    <w:rsid w:val="72C5F46F"/>
    <w:rsid w:val="72CBC034"/>
    <w:rsid w:val="72F1553F"/>
    <w:rsid w:val="730A8AAB"/>
    <w:rsid w:val="74B24CCB"/>
    <w:rsid w:val="74FC94FC"/>
    <w:rsid w:val="760A1492"/>
    <w:rsid w:val="7613B470"/>
    <w:rsid w:val="776586FF"/>
    <w:rsid w:val="777B5DB3"/>
    <w:rsid w:val="7789B725"/>
    <w:rsid w:val="7846EBD2"/>
    <w:rsid w:val="78750A82"/>
    <w:rsid w:val="78844D1B"/>
    <w:rsid w:val="78B6E10F"/>
    <w:rsid w:val="78D5F093"/>
    <w:rsid w:val="79075D52"/>
    <w:rsid w:val="7957D737"/>
    <w:rsid w:val="79654CEE"/>
    <w:rsid w:val="79D7EC3E"/>
    <w:rsid w:val="7A49C0FF"/>
    <w:rsid w:val="7AB82AE1"/>
    <w:rsid w:val="7C34E591"/>
    <w:rsid w:val="7CBDA5E3"/>
    <w:rsid w:val="7D69A2D9"/>
    <w:rsid w:val="7DD28924"/>
    <w:rsid w:val="7DD4ED5D"/>
    <w:rsid w:val="7E0E879D"/>
    <w:rsid w:val="7E4D29F8"/>
    <w:rsid w:val="7E55FF8D"/>
    <w:rsid w:val="7E726865"/>
    <w:rsid w:val="7EA0FF8F"/>
    <w:rsid w:val="7F23359C"/>
    <w:rsid w:val="7F612BD0"/>
    <w:rsid w:val="7F6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A2D9"/>
  <w15:chartTrackingRefBased/>
  <w15:docId w15:val="{2B318D58-049C-4AD5-8EF8-6C3E5EEE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F6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509C"/>
    <w:pPr>
      <w:outlineLvl w:val="9"/>
    </w:pPr>
    <w:rPr>
      <w:lang w:val="es-PE"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E94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24E24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6D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6D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E3AD250342C40A5CFF227AD3F3E4C" ma:contentTypeVersion="15" ma:contentTypeDescription="Create a new document." ma:contentTypeScope="" ma:versionID="ee40dfd2ca61dd75db94dfc5e4251f7e">
  <xsd:schema xmlns:xsd="http://www.w3.org/2001/XMLSchema" xmlns:xs="http://www.w3.org/2001/XMLSchema" xmlns:p="http://schemas.microsoft.com/office/2006/metadata/properties" xmlns:ns3="e87fa091-617c-4b8a-aa3b-f0ff275b7969" xmlns:ns4="231ae5ae-ea0a-45fd-bce3-cdafc87dda23" targetNamespace="http://schemas.microsoft.com/office/2006/metadata/properties" ma:root="true" ma:fieldsID="9871158efa9e2d0abb1edfe24e7c06f8" ns3:_="" ns4:_="">
    <xsd:import namespace="e87fa091-617c-4b8a-aa3b-f0ff275b7969"/>
    <xsd:import namespace="231ae5ae-ea0a-45fd-bce3-cdafc87dda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fa091-617c-4b8a-aa3b-f0ff275b7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ae5ae-ea0a-45fd-bce3-cdafc87dda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7fa091-617c-4b8a-aa3b-f0ff275b79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C2C54-80EC-40D3-A7B5-084EE2B50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fa091-617c-4b8a-aa3b-f0ff275b7969"/>
    <ds:schemaRef ds:uri="231ae5ae-ea0a-45fd-bce3-cdafc87dd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CEA58-2B57-4A9C-835D-75490DC7860A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231ae5ae-ea0a-45fd-bce3-cdafc87dda23"/>
    <ds:schemaRef ds:uri="e87fa091-617c-4b8a-aa3b-f0ff275b7969"/>
  </ds:schemaRefs>
</ds:datastoreItem>
</file>

<file path=customXml/itemProps3.xml><?xml version="1.0" encoding="utf-8"?>
<ds:datastoreItem xmlns:ds="http://schemas.openxmlformats.org/officeDocument/2006/customXml" ds:itemID="{A9C49187-6248-4F1D-8A74-64F74C2D54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FBDE8-6AF9-4A74-9749-5BD3311D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762</Words>
  <Characters>4347</Characters>
  <Application>Microsoft Office Word</Application>
  <DocSecurity>4</DocSecurity>
  <Lines>36</Lines>
  <Paragraphs>10</Paragraphs>
  <ScaleCrop>false</ScaleCrop>
  <Company/>
  <LinksUpToDate>false</LinksUpToDate>
  <CharactersWithSpaces>5099</CharactersWithSpaces>
  <SharedDoc>false</SharedDoc>
  <HLinks>
    <vt:vector size="120" baseType="variant">
      <vt:variant>
        <vt:i4>1769525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_Toc145368739</vt:lpwstr>
      </vt:variant>
      <vt:variant>
        <vt:i4>1769525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_Toc145368738</vt:lpwstr>
      </vt:variant>
      <vt:variant>
        <vt:i4>1769525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_Toc145368737</vt:lpwstr>
      </vt:variant>
      <vt:variant>
        <vt:i4>1769525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_Toc145368736</vt:lpwstr>
      </vt:variant>
      <vt:variant>
        <vt:i4>1769525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_Toc145368735</vt:lpwstr>
      </vt:variant>
      <vt:variant>
        <vt:i4>1769525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_Toc145368734</vt:lpwstr>
      </vt:variant>
      <vt:variant>
        <vt:i4>1769525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_Toc145368733</vt:lpwstr>
      </vt:variant>
      <vt:variant>
        <vt:i4>1769525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_Toc145368732</vt:lpwstr>
      </vt:variant>
      <vt:variant>
        <vt:i4>1769525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_Toc145368731</vt:lpwstr>
      </vt:variant>
      <vt:variant>
        <vt:i4>1769525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_Toc145368730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_Toc145368684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_Toc145368683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_Toc145368682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_Toc145368681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_Toc145368680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_Toc145368679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_Toc145368678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_Toc145368677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_Toc145368676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_Toc145368675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ADRIAN ALEXANDER CISNEROS CAMILOAGA</dc:creator>
  <cp:keywords/>
  <dc:description/>
  <cp:lastModifiedBy>ALUMNO - ADRIAN ALEXANDER CISNEROS CAMILOAGA</cp:lastModifiedBy>
  <cp:revision>502</cp:revision>
  <dcterms:created xsi:type="dcterms:W3CDTF">2023-07-16T21:33:00Z</dcterms:created>
  <dcterms:modified xsi:type="dcterms:W3CDTF">2023-09-12T06:56:00Z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0x0101008CFE3AD250342C40A5CFF227AD3F3E4C</vt:lpwstr>
  </property>
</Properties>
</file>